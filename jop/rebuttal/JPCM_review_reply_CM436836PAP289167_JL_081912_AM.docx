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67C" w:rsidRDefault="00D47279">
      <w:pPr>
        <w:pStyle w:val="SenderAddress"/>
      </w:pPr>
      <w:r>
        <w:t>Jason Larkin</w:t>
      </w:r>
    </w:p>
    <w:p w:rsidR="00B3067C" w:rsidRDefault="00D47279">
      <w:pPr>
        <w:pStyle w:val="SenderAddress"/>
      </w:pPr>
      <w:r>
        <w:t>Carnegie Mellon University</w:t>
      </w:r>
    </w:p>
    <w:p w:rsidR="00B3067C" w:rsidRDefault="00D47279">
      <w:pPr>
        <w:pStyle w:val="SenderAddress"/>
      </w:pPr>
      <w:r>
        <w:t>Department of Mechanical Engineering</w:t>
      </w:r>
    </w:p>
    <w:p w:rsidR="00B3067C" w:rsidRDefault="00D47279">
      <w:pPr>
        <w:pStyle w:val="SenderAddress"/>
      </w:pPr>
      <w:r>
        <w:t>5000 Forbes Ave</w:t>
      </w:r>
    </w:p>
    <w:p w:rsidR="00B3067C" w:rsidRDefault="00D47279">
      <w:pPr>
        <w:pStyle w:val="SenderAddress"/>
      </w:pPr>
      <w:r>
        <w:t>Pittsburgh, PA 151</w:t>
      </w:r>
    </w:p>
    <w:p w:rsidR="00B3067C" w:rsidRDefault="00B3067C">
      <w:pPr>
        <w:pStyle w:val="Date"/>
      </w:pPr>
      <w:r>
        <w:fldChar w:fldCharType="begin"/>
      </w:r>
      <w:r w:rsidR="00D47279">
        <w:instrText xml:space="preserve"> CREATEDATE \@"MMMM\ D', 'YYYY" </w:instrText>
      </w:r>
      <w:r>
        <w:fldChar w:fldCharType="separate"/>
      </w:r>
      <w:r w:rsidR="00D47279">
        <w:t>April 3, 2012</w:t>
      </w:r>
      <w:r>
        <w:fldChar w:fldCharType="end"/>
      </w:r>
    </w:p>
    <w:p w:rsidR="00B3067C" w:rsidRDefault="00D47279">
      <w:pPr>
        <w:pStyle w:val="Preformatted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Pr>
          <w:rFonts w:ascii="Times New Roman" w:hAnsi="Times New Roman" w:cs="Times New Roman"/>
          <w:sz w:val="24"/>
          <w:szCs w:val="24"/>
        </w:rPr>
        <w:t>Rosalind</w:t>
      </w:r>
      <w:r>
        <w:rPr>
          <w:rFonts w:ascii="Times New Roman" w:eastAsia="Times New Roman" w:hAnsi="Times New Roman" w:cs="Times New Roman"/>
          <w:sz w:val="24"/>
          <w:szCs w:val="24"/>
        </w:rPr>
        <w:t xml:space="preserve"> </w:t>
      </w:r>
      <w:r>
        <w:rPr>
          <w:rFonts w:ascii="Times New Roman" w:hAnsi="Times New Roman" w:cs="Times New Roman"/>
          <w:sz w:val="24"/>
          <w:szCs w:val="24"/>
        </w:rPr>
        <w:t>Barrett</w:t>
      </w:r>
      <w:r>
        <w:rPr>
          <w:rFonts w:ascii="Times New Roman" w:eastAsia="Times New Roman" w:hAnsi="Times New Roman" w:cs="Times New Roman"/>
          <w:sz w:val="24"/>
          <w:szCs w:val="24"/>
        </w:rPr>
        <w:t xml:space="preserve"> </w:t>
      </w:r>
      <w:r>
        <w:rPr>
          <w:rFonts w:ascii="Times New Roman" w:hAnsi="Times New Roman" w:cs="Times New Roman"/>
          <w:sz w:val="24"/>
          <w:szCs w:val="24"/>
        </w:rPr>
        <w:t>and</w:t>
      </w:r>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Kayleigh</w:t>
      </w:r>
      <w:proofErr w:type="spellEnd"/>
      <w:r>
        <w:rPr>
          <w:rFonts w:ascii="Times New Roman" w:eastAsia="Times New Roman" w:hAnsi="Times New Roman" w:cs="Times New Roman"/>
          <w:sz w:val="24"/>
          <w:szCs w:val="24"/>
        </w:rPr>
        <w:t xml:space="preserve"> </w:t>
      </w:r>
      <w:r>
        <w:rPr>
          <w:rFonts w:ascii="Times New Roman" w:hAnsi="Times New Roman" w:cs="Times New Roman"/>
          <w:sz w:val="24"/>
          <w:szCs w:val="24"/>
        </w:rPr>
        <w:t>Parsons</w:t>
      </w:r>
      <w:r>
        <w:rPr>
          <w:rFonts w:ascii="Times New Roman" w:eastAsia="Times New Roman" w:hAnsi="Times New Roman" w:cs="Times New Roman"/>
          <w:sz w:val="24"/>
          <w:szCs w:val="24"/>
        </w:rPr>
        <w:t xml:space="preserve"> </w:t>
      </w:r>
    </w:p>
    <w:p w:rsidR="00B3067C" w:rsidRDefault="00D47279">
      <w:pPr>
        <w:pStyle w:val="Preformatted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Publishing</w:t>
      </w:r>
      <w:r>
        <w:rPr>
          <w:rFonts w:ascii="Times New Roman" w:eastAsia="Times New Roman" w:hAnsi="Times New Roman" w:cs="Times New Roman"/>
          <w:sz w:val="24"/>
          <w:szCs w:val="24"/>
        </w:rPr>
        <w:t xml:space="preserve"> </w:t>
      </w:r>
      <w:r>
        <w:rPr>
          <w:rFonts w:ascii="Times New Roman" w:hAnsi="Times New Roman" w:cs="Times New Roman"/>
          <w:sz w:val="24"/>
          <w:szCs w:val="24"/>
        </w:rPr>
        <w:t>Administrators</w:t>
      </w:r>
    </w:p>
    <w:p w:rsidR="00B3067C" w:rsidRDefault="00D47279">
      <w:pPr>
        <w:pStyle w:val="SenderAddress"/>
      </w:pPr>
      <w:r>
        <w:t>Journal of Physics: Condensed Matter</w:t>
      </w:r>
    </w:p>
    <w:p w:rsidR="00B3067C" w:rsidRDefault="00D47279">
      <w:pPr>
        <w:pStyle w:val="SenderAddress"/>
      </w:pPr>
      <w:r>
        <w:rPr>
          <w:color w:val="0000FF"/>
          <w:u w:val="single"/>
        </w:rPr>
        <w:t xml:space="preserve">E-mail: </w:t>
      </w:r>
      <w:hyperlink r:id="rId5" w:history="1">
        <w:r>
          <w:rPr>
            <w:rStyle w:val="Hyperlink"/>
          </w:rPr>
          <w:t>jpcm@iop.org</w:t>
        </w:r>
      </w:hyperlink>
    </w:p>
    <w:p w:rsidR="00B3067C" w:rsidRDefault="00D47279">
      <w:pPr>
        <w:pStyle w:val="SenderAddress"/>
      </w:pPr>
      <w:r>
        <w:t>Fax: +44 (0) 117 9200661</w:t>
      </w:r>
    </w:p>
    <w:p w:rsidR="00B3067C" w:rsidRDefault="00B3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3067C" w:rsidRDefault="00D47279">
      <w:pPr>
        <w:pStyle w:val="Salutation"/>
      </w:pPr>
      <w:r>
        <w:t>Dear Rosalind</w:t>
      </w:r>
      <w:ins w:id="0" w:author="Jason Larkin" w:date="2012-08-18T11:47:00Z">
        <w:r>
          <w:t xml:space="preserve"> </w:t>
        </w:r>
      </w:ins>
      <w:del w:id="1" w:author="Jason Larkin" w:date="2012-08-18T11:46:00Z">
        <w:r>
          <w:delText>Athanasios Chantis</w:delText>
        </w:r>
      </w:del>
      <w:del w:id="2" w:author="Jason Larkin" w:date="2012-08-18T11:47:00Z">
        <w:r>
          <w:delText>:</w:delText>
        </w:r>
      </w:del>
      <w:r>
        <w:t xml:space="preserve">Barrett and </w:t>
      </w:r>
      <w:proofErr w:type="spellStart"/>
      <w:r>
        <w:t>Kayleigh</w:t>
      </w:r>
      <w:proofErr w:type="spellEnd"/>
      <w:r>
        <w:t xml:space="preserve"> Parsons:</w:t>
      </w:r>
    </w:p>
    <w:p w:rsidR="00B3067C" w:rsidRDefault="00D47279">
      <w:pPr>
        <w:pStyle w:val="BodyText"/>
      </w:pPr>
      <w:r>
        <w:t>Thank you for organizing the review of our manuscript CM/436836/PAP/289167: “Comparison and evaluation of spectral energy methods for predicting phonon properties.”  Based on the referee</w:t>
      </w:r>
      <w:del w:id="3" w:author="Alan" w:date="2012-08-21T21:59:00Z">
        <w:r w:rsidDel="00FF7BEA">
          <w:delText>’</w:delText>
        </w:r>
      </w:del>
      <w:r>
        <w:t>s</w:t>
      </w:r>
      <w:ins w:id="4" w:author="Alan" w:date="2012-08-21T21:59:00Z">
        <w:r w:rsidR="00FF7BEA">
          <w:t>’</w:t>
        </w:r>
      </w:ins>
      <w:r>
        <w:t xml:space="preserve"> report</w:t>
      </w:r>
      <w:ins w:id="5" w:author="Alan" w:date="2012-08-21T21:59:00Z">
        <w:r w:rsidR="00FF7BEA">
          <w:t>s</w:t>
        </w:r>
      </w:ins>
      <w:r>
        <w:t xml:space="preserve">, we believe that the objective, contribution, and importance of our manuscript were not clear to </w:t>
      </w:r>
      <w:ins w:id="6" w:author="Alan" w:date="2012-08-29T20:08:00Z">
        <w:r w:rsidR="00804306">
          <w:t>Referees 1 and 2</w:t>
        </w:r>
      </w:ins>
      <w:del w:id="7" w:author="Alan" w:date="2012-08-29T20:07:00Z">
        <w:r w:rsidDel="00804306">
          <w:delText>the</w:delText>
        </w:r>
      </w:del>
      <w:del w:id="8" w:author="Alan" w:date="2012-08-21T22:00:00Z">
        <w:r w:rsidDel="00FF7BEA">
          <w:delText xml:space="preserve"> r</w:delText>
        </w:r>
      </w:del>
      <w:del w:id="9" w:author="Alan" w:date="2012-08-21T21:59:00Z">
        <w:r w:rsidDel="00FF7BEA">
          <w:delText>eferees</w:delText>
        </w:r>
      </w:del>
      <w:r>
        <w:t>. We are convinced that our manuscript is suitable for Journal of Physics: Condensed Matter and argue so in our response to the referee</w:t>
      </w:r>
      <w:del w:id="10" w:author="Alan" w:date="2012-08-21T22:00:00Z">
        <w:r w:rsidDel="00FF7BEA">
          <w:delText>’s</w:delText>
        </w:r>
      </w:del>
      <w:r>
        <w:t xml:space="preserve"> comments below.</w:t>
      </w:r>
    </w:p>
    <w:p w:rsidR="00B3067C" w:rsidRDefault="00D47279">
      <w:pPr>
        <w:pStyle w:val="HTMLPreformatted"/>
        <w:rPr>
          <w:rFonts w:ascii="Times New Roman" w:hAnsi="Times New Roman" w:cs="Times New Roman"/>
          <w:sz w:val="24"/>
          <w:szCs w:val="24"/>
        </w:rPr>
      </w:pPr>
      <w:r>
        <w:rPr>
          <w:rFonts w:ascii="Times New Roman" w:hAnsi="Times New Roman" w:cs="Times New Roman"/>
          <w:sz w:val="24"/>
          <w:szCs w:val="24"/>
        </w:rPr>
        <w:t>Before addressing the referee</w:t>
      </w:r>
      <w:del w:id="11" w:author="Alan" w:date="2012-08-21T22:01:00Z">
        <w:r w:rsidDel="00FF7BEA">
          <w:rPr>
            <w:rFonts w:ascii="Times New Roman" w:hAnsi="Times New Roman" w:cs="Times New Roman"/>
            <w:sz w:val="24"/>
            <w:szCs w:val="24"/>
          </w:rPr>
          <w:delText>’s</w:delText>
        </w:r>
      </w:del>
      <w:r>
        <w:rPr>
          <w:rFonts w:ascii="Times New Roman" w:hAnsi="Times New Roman" w:cs="Times New Roman"/>
          <w:sz w:val="24"/>
          <w:szCs w:val="24"/>
        </w:rPr>
        <w:t xml:space="preserve"> comments, however, we first want to emphasize the significant contributions of this manuscript:</w:t>
      </w:r>
    </w:p>
    <w:p w:rsidR="00B3067C" w:rsidRDefault="00B3067C">
      <w:pPr>
        <w:pStyle w:val="HTMLPreformatted"/>
        <w:rPr>
          <w:rFonts w:ascii="Times New Roman" w:hAnsi="Times New Roman" w:cs="Times New Roman"/>
          <w:sz w:val="24"/>
          <w:szCs w:val="24"/>
        </w:rPr>
      </w:pPr>
    </w:p>
    <w:p w:rsidR="00B3067C" w:rsidRDefault="00D47279">
      <w:pPr>
        <w:pStyle w:val="HTMLPreformatted"/>
        <w:numPr>
          <w:ilvl w:val="0"/>
          <w:numId w:val="2"/>
        </w:numPr>
        <w:rPr>
          <w:rFonts w:ascii="Times New Roman" w:hAnsi="Times New Roman" w:cs="Times New Roman"/>
          <w:sz w:val="24"/>
          <w:szCs w:val="24"/>
        </w:rPr>
      </w:pPr>
      <w:r>
        <w:rPr>
          <w:rFonts w:ascii="Times New Roman" w:hAnsi="Times New Roman" w:cs="Times New Roman"/>
          <w:sz w:val="24"/>
          <w:szCs w:val="24"/>
        </w:rPr>
        <w:t>The demonstration that the Phi’ method for predicting phonon properties (which was previously proposed but never comprehensively validated) is incorrect, while it has been (and continues to be) used in research articles.</w:t>
      </w:r>
    </w:p>
    <w:p w:rsidR="00B3067C" w:rsidRDefault="00B3067C">
      <w:pPr>
        <w:pStyle w:val="HTMLPreformatted"/>
        <w:ind w:left="720"/>
        <w:rPr>
          <w:rFonts w:ascii="Times New Roman" w:hAnsi="Times New Roman" w:cs="Times New Roman"/>
          <w:sz w:val="24"/>
          <w:szCs w:val="24"/>
        </w:rPr>
      </w:pPr>
    </w:p>
    <w:p w:rsidR="00B3067C" w:rsidRDefault="00D47279">
      <w:pPr>
        <w:pStyle w:val="HTMLPreformatted"/>
        <w:numPr>
          <w:ilvl w:val="0"/>
          <w:numId w:val="2"/>
        </w:numPr>
        <w:rPr>
          <w:rFonts w:ascii="Times New Roman" w:hAnsi="Times New Roman" w:cs="Times New Roman"/>
          <w:sz w:val="24"/>
          <w:szCs w:val="24"/>
        </w:rPr>
      </w:pPr>
      <w:r>
        <w:rPr>
          <w:rFonts w:ascii="Times New Roman" w:hAnsi="Times New Roman" w:cs="Times New Roman"/>
          <w:sz w:val="24"/>
          <w:szCs w:val="24"/>
        </w:rPr>
        <w:t>The formal derivation of the Phi method for predicting phonon properties (which is rigorous and correct) in the frequency domain. This new formulation has not been published before and has particular advantages over a similar time-domain approach described previously.</w:t>
      </w:r>
    </w:p>
    <w:p w:rsidR="00B3067C" w:rsidRDefault="00B3067C">
      <w:pPr>
        <w:pStyle w:val="BodyText"/>
      </w:pPr>
    </w:p>
    <w:p w:rsidR="00B3067C" w:rsidRDefault="00D47279">
      <w:pPr>
        <w:pStyle w:val="BodyText"/>
      </w:pPr>
      <w:r>
        <w:rPr>
          <w:b/>
        </w:rPr>
        <w:t xml:space="preserve">Response to Referee 3 </w:t>
      </w:r>
      <w:r>
        <w:t xml:space="preserve">(referee’s text in </w:t>
      </w:r>
      <w:r>
        <w:rPr>
          <w:i/>
          <w:iCs/>
        </w:rPr>
        <w:t>“italics”</w:t>
      </w:r>
      <w:r>
        <w:t>)</w:t>
      </w:r>
    </w:p>
    <w:p w:rsidR="00AC3D3F" w:rsidRPr="00AC3D3F" w:rsidRDefault="00AC3D3F">
      <w:pPr>
        <w:pStyle w:val="HTMLPreformatted"/>
        <w:rPr>
          <w:ins w:id="12" w:author="Alan" w:date="2012-08-29T20:09:00Z"/>
          <w:rFonts w:ascii="Times New Roman" w:hAnsi="Times New Roman" w:cs="Times New Roman"/>
          <w:iCs/>
          <w:sz w:val="24"/>
          <w:szCs w:val="24"/>
          <w:rPrChange w:id="13" w:author="Alan" w:date="2012-08-29T20:09:00Z">
            <w:rPr>
              <w:ins w:id="14" w:author="Alan" w:date="2012-08-29T20:09:00Z"/>
              <w:rFonts w:ascii="Times New Roman" w:hAnsi="Times New Roman" w:cs="Times New Roman"/>
              <w:i/>
              <w:iCs/>
              <w:sz w:val="24"/>
              <w:szCs w:val="24"/>
            </w:rPr>
          </w:rPrChange>
        </w:rPr>
      </w:pPr>
      <w:ins w:id="15" w:author="Alan" w:date="2012-08-29T20:09:00Z">
        <w:r>
          <w:rPr>
            <w:rFonts w:ascii="Times New Roman" w:hAnsi="Times New Roman" w:cs="Times New Roman"/>
            <w:iCs/>
            <w:sz w:val="24"/>
            <w:szCs w:val="24"/>
          </w:rPr>
          <w:t xml:space="preserve">We thank Referee 3 for the </w:t>
        </w:r>
        <w:r>
          <w:rPr>
            <w:rFonts w:ascii="Times New Roman" w:hAnsi="Times New Roman" w:cs="Times New Roman"/>
            <w:iCs/>
            <w:sz w:val="24"/>
            <w:szCs w:val="24"/>
          </w:rPr>
          <w:t>positive</w:t>
        </w:r>
        <w:r>
          <w:rPr>
            <w:rFonts w:ascii="Times New Roman" w:hAnsi="Times New Roman" w:cs="Times New Roman"/>
            <w:iCs/>
            <w:sz w:val="24"/>
            <w:szCs w:val="24"/>
          </w:rPr>
          <w:t xml:space="preserve"> comments.</w:t>
        </w:r>
      </w:ins>
    </w:p>
    <w:p w:rsidR="00AC3D3F" w:rsidRDefault="00AC3D3F">
      <w:pPr>
        <w:pStyle w:val="HTMLPreformatted"/>
        <w:rPr>
          <w:ins w:id="16" w:author="Alan" w:date="2012-08-29T20:09:00Z"/>
          <w:rFonts w:ascii="Times New Roman" w:hAnsi="Times New Roman" w:cs="Times New Roman"/>
          <w:i/>
          <w:iCs/>
          <w:sz w:val="24"/>
          <w:szCs w:val="24"/>
        </w:rPr>
      </w:pPr>
    </w:p>
    <w:p w:rsidR="00B3067C" w:rsidRDefault="00D47279">
      <w:pPr>
        <w:pStyle w:val="HTMLPreformatted"/>
        <w:rPr>
          <w:rFonts w:ascii="Times New Roman" w:hAnsi="Times New Roman" w:cs="Times New Roman"/>
          <w:i/>
          <w:iCs/>
          <w:sz w:val="24"/>
          <w:szCs w:val="24"/>
        </w:rPr>
      </w:pPr>
      <w:r>
        <w:rPr>
          <w:rFonts w:ascii="Times New Roman" w:hAnsi="Times New Roman" w:cs="Times New Roman"/>
          <w:i/>
          <w:iCs/>
          <w:sz w:val="24"/>
          <w:szCs w:val="24"/>
        </w:rPr>
        <w:t xml:space="preserve">1. “Can the authors comment on the applicability of these methods for </w:t>
      </w:r>
      <w:proofErr w:type="spellStart"/>
      <w:r>
        <w:rPr>
          <w:rFonts w:ascii="Times New Roman" w:hAnsi="Times New Roman" w:cs="Times New Roman"/>
          <w:i/>
          <w:iCs/>
          <w:sz w:val="24"/>
          <w:szCs w:val="24"/>
        </w:rPr>
        <w:t>oxideslike</w:t>
      </w:r>
      <w:proofErr w:type="spellEnd"/>
      <w:r>
        <w:rPr>
          <w:rFonts w:ascii="Times New Roman" w:hAnsi="Times New Roman" w:cs="Times New Roman"/>
          <w:i/>
          <w:iCs/>
          <w:sz w:val="24"/>
          <w:szCs w:val="24"/>
        </w:rPr>
        <w:t xml:space="preserve"> UO2 which are nuclear fuel materials and for which studies </w:t>
      </w:r>
      <w:proofErr w:type="gramStart"/>
      <w:r>
        <w:rPr>
          <w:rFonts w:ascii="Times New Roman" w:hAnsi="Times New Roman" w:cs="Times New Roman"/>
          <w:i/>
          <w:iCs/>
          <w:sz w:val="24"/>
          <w:szCs w:val="24"/>
        </w:rPr>
        <w:t>of  thermal</w:t>
      </w:r>
      <w:proofErr w:type="gramEnd"/>
      <w:r>
        <w:rPr>
          <w:rFonts w:ascii="Times New Roman" w:hAnsi="Times New Roman" w:cs="Times New Roman"/>
          <w:i/>
          <w:iCs/>
          <w:sz w:val="24"/>
          <w:szCs w:val="24"/>
        </w:rPr>
        <w:t xml:space="preserve"> conductivity is</w:t>
      </w:r>
    </w:p>
    <w:p w:rsidR="00B3067C" w:rsidRDefault="00D47279">
      <w:pPr>
        <w:pStyle w:val="PreformattedText"/>
        <w:rPr>
          <w:rFonts w:ascii="Times New Roman" w:eastAsia="Times New Roman" w:hAnsi="Times New Roman" w:cs="Times New Roman"/>
          <w:i/>
          <w:iCs/>
          <w:sz w:val="24"/>
          <w:szCs w:val="24"/>
        </w:rPr>
      </w:pPr>
      <w:proofErr w:type="gramStart"/>
      <w:r>
        <w:rPr>
          <w:rFonts w:ascii="Times New Roman" w:hAnsi="Times New Roman" w:cs="Times New Roman"/>
          <w:i/>
          <w:iCs/>
          <w:sz w:val="24"/>
          <w:szCs w:val="24"/>
        </w:rPr>
        <w:t>very</w:t>
      </w:r>
      <w:proofErr w:type="gramEnd"/>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important?</w:t>
      </w:r>
      <w:r>
        <w:rPr>
          <w:rFonts w:ascii="Times New Roman" w:eastAsia="Times New Roman" w:hAnsi="Times New Roman" w:cs="Times New Roman"/>
          <w:i/>
          <w:iCs/>
          <w:sz w:val="24"/>
          <w:szCs w:val="24"/>
        </w:rPr>
        <w:t xml:space="preserve">  </w:t>
      </w:r>
      <w:proofErr w:type="gramStart"/>
      <w:r>
        <w:rPr>
          <w:rFonts w:ascii="Times New Roman" w:hAnsi="Times New Roman" w:cs="Times New Roman"/>
          <w:i/>
          <w:iCs/>
          <w:sz w:val="24"/>
          <w:szCs w:val="24"/>
        </w:rPr>
        <w:t>In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addition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to</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changes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nature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of</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interaction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(interatomic</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potentials),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would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additional</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changes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be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required?</w:t>
      </w:r>
      <w:proofErr w:type="gramEnd"/>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Interatomic</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potentials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for</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UO2</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have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been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reported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literature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Goel</w:t>
      </w:r>
      <w:proofErr w:type="spellEnd"/>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et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al.</w:t>
      </w:r>
      <w:proofErr w:type="gramStart"/>
      <w:r>
        <w:rPr>
          <w:rFonts w:ascii="Times New Roman" w:hAnsi="Times New Roman" w:cs="Times New Roman"/>
          <w:i/>
          <w:iCs/>
          <w:sz w:val="24"/>
          <w:szCs w:val="24"/>
        </w:rPr>
        <w: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Journal</w:t>
      </w:r>
      <w:proofErr w:type="gramEnd"/>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of</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Nuclear</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materials,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377,</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438(2008))</w:t>
      </w:r>
      <w:r>
        <w:rPr>
          <w:rFonts w:ascii="Times New Roman" w:eastAsia="Times New Roman" w:hAnsi="Times New Roman" w:cs="Times New Roman"/>
          <w:i/>
          <w:iCs/>
          <w:sz w:val="24"/>
          <w:szCs w:val="24"/>
        </w:rPr>
        <w:t>”</w:t>
      </w:r>
    </w:p>
    <w:p w:rsidR="00B3067C" w:rsidRDefault="00B3067C">
      <w:pPr>
        <w:pStyle w:val="PreformattedText"/>
        <w:rPr>
          <w:rFonts w:ascii="Times New Roman" w:hAnsi="Times New Roman" w:cs="Times New Roman"/>
          <w:i/>
          <w:iCs/>
          <w:sz w:val="24"/>
          <w:szCs w:val="24"/>
        </w:rPr>
      </w:pPr>
    </w:p>
    <w:p w:rsidR="00B3067C" w:rsidRDefault="00D47279">
      <w:pPr>
        <w:pStyle w:val="PreformattedText"/>
        <w:spacing w:after="283"/>
        <w:rPr>
          <w:rFonts w:ascii="Times New Roman" w:hAnsi="Times New Roman" w:cs="Times New Roman"/>
          <w:sz w:val="24"/>
          <w:szCs w:val="24"/>
        </w:rPr>
      </w:pPr>
      <w:r>
        <w:rPr>
          <w:rFonts w:ascii="Times New Roman" w:hAnsi="Times New Roman" w:cs="Times New Roman"/>
          <w:sz w:val="24"/>
          <w:szCs w:val="24"/>
        </w:rPr>
        <w:lastRenderedPageBreak/>
        <w:t>The</w:t>
      </w:r>
      <w:del w:id="17" w:author="Alan" w:date="2012-08-21T22:01:00Z">
        <w:r w:rsidDel="00FF7BE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w:t>
      </w:r>
      <w:r>
        <w:rPr>
          <w:rFonts w:ascii="Times New Roman" w:hAnsi="Times New Roman" w:cs="Times New Roman"/>
          <w:sz w:val="24"/>
          <w:szCs w:val="24"/>
        </w:rPr>
        <w:t>Φ</w:t>
      </w:r>
      <w:r>
        <w:rPr>
          <w:rFonts w:ascii="Times New Roman" w:eastAsia="Times New Roman" w:hAnsi="Times New Roman" w:cs="Times New Roman"/>
          <w:sz w:val="24"/>
          <w:szCs w:val="24"/>
        </w:rPr>
        <w:t xml:space="preserve"> </w:t>
      </w:r>
      <w:r>
        <w:rPr>
          <w:rFonts w:ascii="Times New Roman" w:hAnsi="Times New Roman" w:cs="Times New Roman"/>
          <w:sz w:val="24"/>
          <w:szCs w:val="24"/>
        </w:rPr>
        <w:t>method</w:t>
      </w:r>
      <w:ins w:id="18" w:author="Alan" w:date="2012-08-21T22:02:00Z">
        <w:r w:rsidR="00FF7BEA">
          <w:rPr>
            <w:rFonts w:ascii="Times New Roman" w:hAnsi="Times New Roman" w:cs="Times New Roman"/>
            <w:sz w:val="24"/>
            <w:szCs w:val="24"/>
          </w:rPr>
          <w:t xml:space="preserve"> can be used to predict the phonon </w:t>
        </w:r>
      </w:ins>
      <w:ins w:id="19" w:author="Alan" w:date="2012-08-21T22:03:00Z">
        <w:r w:rsidR="00FF7BEA">
          <w:rPr>
            <w:rFonts w:ascii="Times New Roman" w:hAnsi="Times New Roman" w:cs="Times New Roman"/>
            <w:sz w:val="24"/>
            <w:szCs w:val="24"/>
          </w:rPr>
          <w:t>properties and</w:t>
        </w:r>
      </w:ins>
      <w:ins w:id="20" w:author="Alan" w:date="2012-08-21T22:02:00Z">
        <w:r w:rsidR="00FF7BEA">
          <w:rPr>
            <w:rFonts w:ascii="Times New Roman" w:hAnsi="Times New Roman" w:cs="Times New Roman"/>
            <w:sz w:val="24"/>
            <w:szCs w:val="24"/>
          </w:rPr>
          <w:t xml:space="preserve"> thermal conductivity for any material system where there are available interatomic potentials.</w:t>
        </w:r>
      </w:ins>
      <w:ins w:id="21" w:author="Alan" w:date="2012-08-21T22:03:00Z">
        <w:r w:rsidR="00FF7BEA">
          <w:rPr>
            <w:rFonts w:ascii="Times New Roman" w:hAnsi="Times New Roman" w:cs="Times New Roman"/>
            <w:sz w:val="24"/>
            <w:szCs w:val="24"/>
          </w:rPr>
          <w:t xml:space="preserve"> The form of the interatomic potential does not affect the methodology beyond any</w:t>
        </w:r>
      </w:ins>
      <w:ins w:id="22" w:author="Alan" w:date="2012-08-21T22:06:00Z">
        <w:r w:rsidR="00FF7BEA">
          <w:rPr>
            <w:rFonts w:ascii="Times New Roman" w:hAnsi="Times New Roman" w:cs="Times New Roman"/>
            <w:sz w:val="24"/>
            <w:szCs w:val="24"/>
          </w:rPr>
          <w:t xml:space="preserve"> standard</w:t>
        </w:r>
      </w:ins>
      <w:ins w:id="23" w:author="Alan" w:date="2012-08-21T22:03:00Z">
        <w:r w:rsidR="00FF7BEA">
          <w:rPr>
            <w:rFonts w:ascii="Times New Roman" w:hAnsi="Times New Roman" w:cs="Times New Roman"/>
            <w:sz w:val="24"/>
            <w:szCs w:val="24"/>
          </w:rPr>
          <w:t xml:space="preserve"> changes in the harmonic lattice dynamics</w:t>
        </w:r>
      </w:ins>
      <w:ins w:id="24" w:author="Alan" w:date="2012-08-21T22:06:00Z">
        <w:r w:rsidR="00FF7BEA">
          <w:rPr>
            <w:rFonts w:ascii="Times New Roman" w:hAnsi="Times New Roman" w:cs="Times New Roman"/>
            <w:sz w:val="24"/>
            <w:szCs w:val="24"/>
          </w:rPr>
          <w:t xml:space="preserve"> calculations</w:t>
        </w:r>
      </w:ins>
      <w:ins w:id="25" w:author="Alan" w:date="2012-08-21T22:03:00Z">
        <w:r w:rsidR="00FF7BEA">
          <w:rPr>
            <w:rFonts w:ascii="Times New Roman" w:hAnsi="Times New Roman" w:cs="Times New Roman"/>
            <w:sz w:val="24"/>
            <w:szCs w:val="24"/>
          </w:rPr>
          <w:t xml:space="preserve"> and</w:t>
        </w:r>
      </w:ins>
      <w:ins w:id="26" w:author="Alan" w:date="2012-08-21T22:16:00Z">
        <w:r w:rsidR="00EA4CF1">
          <w:rPr>
            <w:rFonts w:ascii="Times New Roman" w:hAnsi="Times New Roman" w:cs="Times New Roman"/>
            <w:sz w:val="24"/>
            <w:szCs w:val="24"/>
          </w:rPr>
          <w:t>/or</w:t>
        </w:r>
      </w:ins>
      <w:ins w:id="27" w:author="Alan" w:date="2012-08-21T22:03:00Z">
        <w:r w:rsidR="00FF7BEA">
          <w:rPr>
            <w:rFonts w:ascii="Times New Roman" w:hAnsi="Times New Roman" w:cs="Times New Roman"/>
            <w:sz w:val="24"/>
            <w:szCs w:val="24"/>
          </w:rPr>
          <w:t xml:space="preserve"> molecular dynamics simulations</w:t>
        </w:r>
      </w:ins>
      <w:ins w:id="28" w:author="Alan" w:date="2012-08-21T22:04:00Z">
        <w:r w:rsidR="00FF7BEA">
          <w:rPr>
            <w:rFonts w:ascii="Times New Roman" w:hAnsi="Times New Roman" w:cs="Times New Roman"/>
            <w:sz w:val="24"/>
            <w:szCs w:val="24"/>
          </w:rPr>
          <w:t xml:space="preserve">. For example, oxide potentials will contain long-range electrostatic terms that require special treatment (e.g., </w:t>
        </w:r>
        <w:proofErr w:type="gramStart"/>
        <w:r w:rsidR="00FF7BEA">
          <w:rPr>
            <w:rFonts w:ascii="Times New Roman" w:hAnsi="Times New Roman" w:cs="Times New Roman"/>
            <w:sz w:val="24"/>
            <w:szCs w:val="24"/>
          </w:rPr>
          <w:t>an</w:t>
        </w:r>
        <w:proofErr w:type="gramEnd"/>
        <w:r w:rsidR="00FF7BEA">
          <w:rPr>
            <w:rFonts w:ascii="Times New Roman" w:hAnsi="Times New Roman" w:cs="Times New Roman"/>
            <w:sz w:val="24"/>
            <w:szCs w:val="24"/>
          </w:rPr>
          <w:t xml:space="preserve"> Ewald sum). Such approaches are well </w:t>
        </w:r>
      </w:ins>
      <w:ins w:id="29" w:author="Alan" w:date="2012-08-21T22:06:00Z">
        <w:r w:rsidR="00FF7BEA">
          <w:rPr>
            <w:rFonts w:ascii="Times New Roman" w:hAnsi="Times New Roman" w:cs="Times New Roman"/>
            <w:sz w:val="24"/>
            <w:szCs w:val="24"/>
          </w:rPr>
          <w:t>established and available in the GULP and LAMMPS packages.</w:t>
        </w:r>
      </w:ins>
      <w:r>
        <w:rPr>
          <w:rFonts w:ascii="Times New Roman" w:eastAsia="Times New Roman" w:hAnsi="Times New Roman" w:cs="Times New Roman"/>
          <w:sz w:val="24"/>
          <w:szCs w:val="24"/>
        </w:rPr>
        <w:t xml:space="preserve"> </w:t>
      </w:r>
      <w:ins w:id="30" w:author="Alan" w:date="2012-08-21T22:07:00Z">
        <w:r w:rsidR="00FF7BEA">
          <w:rPr>
            <w:rFonts w:ascii="Times New Roman" w:eastAsia="Times New Roman" w:hAnsi="Times New Roman" w:cs="Times New Roman"/>
            <w:sz w:val="24"/>
            <w:szCs w:val="24"/>
          </w:rPr>
          <w:t>To make this point clear, we added the following text to … (JASON: ADD ONE OR TWO SENTANCES IN A GOOD PLACE.)</w:t>
        </w:r>
      </w:ins>
      <w:del w:id="31" w:author="Alan" w:date="2012-08-21T22:06:00Z">
        <w:r w:rsidDel="00FF7BEA">
          <w:rPr>
            <w:rFonts w:ascii="Times New Roman" w:hAnsi="Times New Roman" w:cs="Times New Roman"/>
            <w:sz w:val="24"/>
            <w:szCs w:val="24"/>
          </w:rPr>
          <w:delText>requires</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the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quasi-harmonic</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eigenvectors</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using</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Lattice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Dynamics</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and</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atomic</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velocities</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using</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Molecular</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Dynamics.</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Both</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Lattice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and</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Molecular</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Dynamics</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are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performed</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in</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Goel</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et</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al.,</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Journal</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Of</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Nuclear</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Materials</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377</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438</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(2008).</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If</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interatomic</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potentials</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are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available,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the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Φ</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method</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can</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be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used</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to</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study</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UO2.</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i/>
            <w:iCs/>
            <w:sz w:val="24"/>
            <w:szCs w:val="24"/>
          </w:rPr>
          <w:delText>Ab</w:delText>
        </w:r>
        <w:r w:rsidDel="00FF7BEA">
          <w:rPr>
            <w:rFonts w:ascii="Times New Roman" w:eastAsia="Times New Roman" w:hAnsi="Times New Roman" w:cs="Times New Roman"/>
            <w:i/>
            <w:iCs/>
            <w:sz w:val="24"/>
            <w:szCs w:val="24"/>
          </w:rPr>
          <w:delText xml:space="preserve"> </w:delText>
        </w:r>
        <w:r w:rsidDel="00FF7BEA">
          <w:rPr>
            <w:rFonts w:ascii="Times New Roman" w:hAnsi="Times New Roman" w:cs="Times New Roman"/>
            <w:i/>
            <w:iCs/>
            <w:sz w:val="24"/>
            <w:szCs w:val="24"/>
          </w:rPr>
          <w:delText>initio</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methods</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(Density</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Functional</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Theory)</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are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typically</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too</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expensive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to</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perform</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Molecular</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Dynamics</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for</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the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amount</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of</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time-steps</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required</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for</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the</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Φ</w:delText>
        </w:r>
        <w:r w:rsidDel="00FF7BEA">
          <w:rPr>
            <w:rFonts w:ascii="Times New Roman" w:eastAsia="Times New Roman" w:hAnsi="Times New Roman" w:cs="Times New Roman"/>
            <w:sz w:val="24"/>
            <w:szCs w:val="24"/>
          </w:rPr>
          <w:delText xml:space="preserve"> </w:delText>
        </w:r>
        <w:r w:rsidDel="00FF7BEA">
          <w:rPr>
            <w:rFonts w:ascii="Times New Roman" w:hAnsi="Times New Roman" w:cs="Times New Roman"/>
            <w:sz w:val="24"/>
            <w:szCs w:val="24"/>
          </w:rPr>
          <w:delText>method.</w:delText>
        </w:r>
      </w:del>
    </w:p>
    <w:p w:rsidR="00B3067C" w:rsidRDefault="00D47279">
      <w:pPr>
        <w:pStyle w:val="HTMLPreformatted"/>
        <w:rPr>
          <w:rFonts w:ascii="Times New Roman" w:hAnsi="Times New Roman" w:cs="Times New Roman"/>
          <w:i/>
          <w:iCs/>
          <w:sz w:val="24"/>
          <w:szCs w:val="24"/>
        </w:rPr>
      </w:pPr>
      <w:r>
        <w:rPr>
          <w:rFonts w:ascii="Times New Roman" w:hAnsi="Times New Roman" w:cs="Times New Roman"/>
          <w:i/>
          <w:iCs/>
          <w:sz w:val="24"/>
          <w:szCs w:val="24"/>
        </w:rPr>
        <w:t>2. “In the conclusions the authors comment on the surprisingly good agreement for thermal conductivity while the lifetimes show scatter- is it also due of the</w:t>
      </w:r>
      <w:del w:id="32" w:author="Alan" w:date="2012-08-21T22:16:00Z">
        <w:r w:rsidDel="00EA4CF1">
          <w:rPr>
            <w:rFonts w:ascii="Times New Roman" w:hAnsi="Times New Roman" w:cs="Times New Roman"/>
            <w:i/>
            <w:iCs/>
            <w:sz w:val="24"/>
            <w:szCs w:val="24"/>
          </w:rPr>
          <w:delText xml:space="preserve"> </w:delText>
        </w:r>
      </w:del>
      <w:r>
        <w:rPr>
          <w:rFonts w:ascii="Times New Roman" w:hAnsi="Times New Roman" w:cs="Times New Roman"/>
          <w:i/>
          <w:iCs/>
          <w:sz w:val="24"/>
          <w:szCs w:val="24"/>
        </w:rPr>
        <w:t xml:space="preserve"> nature of systems studied (LJ and </w:t>
      </w:r>
      <w:proofErr w:type="gramStart"/>
      <w:r>
        <w:rPr>
          <w:rFonts w:ascii="Times New Roman" w:hAnsi="Times New Roman" w:cs="Times New Roman"/>
          <w:i/>
          <w:iCs/>
          <w:sz w:val="24"/>
          <w:szCs w:val="24"/>
        </w:rPr>
        <w:t>CNT )</w:t>
      </w:r>
      <w:proofErr w:type="gramEnd"/>
      <w:r>
        <w:rPr>
          <w:rFonts w:ascii="Times New Roman" w:hAnsi="Times New Roman" w:cs="Times New Roman"/>
          <w:i/>
          <w:iCs/>
          <w:sz w:val="24"/>
          <w:szCs w:val="24"/>
        </w:rPr>
        <w:t xml:space="preserve"> ?”</w:t>
      </w:r>
    </w:p>
    <w:p w:rsidR="00B3067C" w:rsidRDefault="00B3067C">
      <w:pPr>
        <w:pStyle w:val="HTMLPreformatted"/>
        <w:rPr>
          <w:rFonts w:ascii="Times New Roman" w:hAnsi="Times New Roman" w:cs="Times New Roman"/>
          <w:i/>
          <w:iCs/>
        </w:rPr>
      </w:pPr>
    </w:p>
    <w:p w:rsidR="00B3067C" w:rsidRDefault="00FF7BEA">
      <w:pPr>
        <w:pStyle w:val="HTMLPreformatted"/>
        <w:rPr>
          <w:rFonts w:ascii="Times New Roman" w:hAnsi="Times New Roman" w:cs="Times New Roman"/>
          <w:sz w:val="24"/>
          <w:szCs w:val="24"/>
        </w:rPr>
      </w:pPr>
      <w:ins w:id="33" w:author="Alan" w:date="2012-08-21T22:08:00Z">
        <w:r>
          <w:rPr>
            <w:rFonts w:ascii="Times New Roman" w:hAnsi="Times New Roman" w:cs="Times New Roman"/>
            <w:sz w:val="24"/>
            <w:szCs w:val="24"/>
          </w:rPr>
          <w:t>O</w:t>
        </w:r>
      </w:ins>
      <w:del w:id="34" w:author="Alan" w:date="2012-08-21T22:08:00Z">
        <w:r w:rsidR="00D47279" w:rsidDel="00FF7BEA">
          <w:rPr>
            <w:rFonts w:ascii="Times New Roman" w:hAnsi="Times New Roman" w:cs="Times New Roman"/>
            <w:sz w:val="24"/>
            <w:szCs w:val="24"/>
          </w:rPr>
          <w:delText xml:space="preserve">As for </w:delText>
        </w:r>
      </w:del>
      <w:del w:id="35" w:author="Alan" w:date="2012-08-21T22:07:00Z">
        <w:r w:rsidR="00D47279" w:rsidDel="00FF7BEA">
          <w:rPr>
            <w:rFonts w:ascii="Times New Roman" w:hAnsi="Times New Roman" w:cs="Times New Roman"/>
            <w:sz w:val="24"/>
            <w:szCs w:val="24"/>
          </w:rPr>
          <w:delText>predicted thermal conductivity, o</w:delText>
        </w:r>
      </w:del>
      <w:r w:rsidR="00D47279">
        <w:rPr>
          <w:rFonts w:ascii="Times New Roman" w:hAnsi="Times New Roman" w:cs="Times New Roman"/>
          <w:sz w:val="24"/>
          <w:szCs w:val="24"/>
        </w:rPr>
        <w:t>ur results show that</w:t>
      </w:r>
      <w:ins w:id="36" w:author="Alan" w:date="2012-08-21T22:08:00Z">
        <w:r>
          <w:rPr>
            <w:rFonts w:ascii="Times New Roman" w:hAnsi="Times New Roman" w:cs="Times New Roman"/>
            <w:sz w:val="24"/>
            <w:szCs w:val="24"/>
          </w:rPr>
          <w:t xml:space="preserve"> the thermal conductivities predicted </w:t>
        </w:r>
        <w:proofErr w:type="gramStart"/>
        <w:r>
          <w:rPr>
            <w:rFonts w:ascii="Times New Roman" w:hAnsi="Times New Roman" w:cs="Times New Roman"/>
            <w:sz w:val="24"/>
            <w:szCs w:val="24"/>
          </w:rPr>
          <w:t>by</w:t>
        </w:r>
      </w:ins>
      <w:r w:rsidR="00D47279">
        <w:rPr>
          <w:rFonts w:ascii="Times New Roman" w:hAnsi="Times New Roman" w:cs="Times New Roman"/>
          <w:sz w:val="24"/>
          <w:szCs w:val="24"/>
        </w:rPr>
        <w:t xml:space="preserve">  Φ</w:t>
      </w:r>
      <w:proofErr w:type="gramEnd"/>
      <w:r w:rsidR="00D47279">
        <w:rPr>
          <w:rFonts w:ascii="Times New Roman" w:hAnsi="Times New Roman" w:cs="Times New Roman"/>
          <w:sz w:val="24"/>
          <w:szCs w:val="24"/>
        </w:rPr>
        <w:t xml:space="preserve"> and Φ' differ </w:t>
      </w:r>
      <w:ins w:id="37" w:author="Alan" w:date="2012-08-21T22:08:00Z">
        <w:r w:rsidR="007E751C">
          <w:rPr>
            <w:rFonts w:ascii="Times New Roman" w:hAnsi="Times New Roman" w:cs="Times New Roman"/>
            <w:sz w:val="24"/>
            <w:szCs w:val="24"/>
          </w:rPr>
          <w:t>outside of their</w:t>
        </w:r>
        <w:r>
          <w:rPr>
            <w:rFonts w:ascii="Times New Roman" w:hAnsi="Times New Roman" w:cs="Times New Roman"/>
            <w:sz w:val="24"/>
            <w:szCs w:val="24"/>
          </w:rPr>
          <w:t xml:space="preserve"> uncertainties</w:t>
        </w:r>
      </w:ins>
      <w:del w:id="38" w:author="Alan" w:date="2012-08-21T22:08:00Z">
        <w:r w:rsidR="00D47279" w:rsidDel="00FF7BEA">
          <w:rPr>
            <w:rFonts w:ascii="Times New Roman" w:hAnsi="Times New Roman" w:cs="Times New Roman"/>
            <w:sz w:val="24"/>
            <w:szCs w:val="24"/>
          </w:rPr>
          <w:delText xml:space="preserve">significantly </w:delText>
        </w:r>
      </w:del>
      <w:ins w:id="39" w:author="Alan" w:date="2012-08-21T22:08:00Z">
        <w:r>
          <w:rPr>
            <w:rFonts w:ascii="Times New Roman" w:hAnsi="Times New Roman" w:cs="Times New Roman"/>
            <w:sz w:val="24"/>
            <w:szCs w:val="24"/>
          </w:rPr>
          <w:t xml:space="preserve"> </w:t>
        </w:r>
      </w:ins>
      <w:r w:rsidR="00D47279">
        <w:rPr>
          <w:rFonts w:ascii="Times New Roman" w:hAnsi="Times New Roman" w:cs="Times New Roman"/>
          <w:sz w:val="24"/>
          <w:szCs w:val="24"/>
        </w:rPr>
        <w:t>for LJ at T = 5</w:t>
      </w:r>
      <w:ins w:id="40" w:author="Alan" w:date="2012-08-21T22:09:00Z">
        <w:r w:rsidR="007E751C">
          <w:rPr>
            <w:rFonts w:ascii="Times New Roman" w:hAnsi="Times New Roman" w:cs="Times New Roman"/>
            <w:sz w:val="24"/>
            <w:szCs w:val="24"/>
          </w:rPr>
          <w:t xml:space="preserve"> and 20</w:t>
        </w:r>
      </w:ins>
      <w:r w:rsidR="00D47279">
        <w:rPr>
          <w:rFonts w:ascii="Times New Roman" w:hAnsi="Times New Roman" w:cs="Times New Roman"/>
          <w:sz w:val="24"/>
          <w:szCs w:val="24"/>
        </w:rPr>
        <w:t xml:space="preserve"> K and for Si at T = 300 K. For</w:t>
      </w:r>
      <w:ins w:id="41" w:author="Alan" w:date="2012-08-21T22:09:00Z">
        <w:r w:rsidR="007E751C">
          <w:rPr>
            <w:rFonts w:ascii="Times New Roman" w:hAnsi="Times New Roman" w:cs="Times New Roman"/>
            <w:sz w:val="24"/>
            <w:szCs w:val="24"/>
          </w:rPr>
          <w:t xml:space="preserve"> LJ at T=40 K and</w:t>
        </w:r>
      </w:ins>
      <w:r w:rsidR="00D47279">
        <w:rPr>
          <w:rFonts w:ascii="Times New Roman" w:hAnsi="Times New Roman" w:cs="Times New Roman"/>
          <w:sz w:val="24"/>
          <w:szCs w:val="24"/>
        </w:rPr>
        <w:t xml:space="preserve"> the CNT, the two methods agree within the</w:t>
      </w:r>
      <w:ins w:id="42" w:author="Alan" w:date="2012-08-21T22:09:00Z">
        <w:r w:rsidR="007E751C">
          <w:rPr>
            <w:rFonts w:ascii="Times New Roman" w:hAnsi="Times New Roman" w:cs="Times New Roman"/>
            <w:sz w:val="24"/>
            <w:szCs w:val="24"/>
          </w:rPr>
          <w:t>ir</w:t>
        </w:r>
      </w:ins>
      <w:r w:rsidR="00D47279">
        <w:rPr>
          <w:rFonts w:ascii="Times New Roman" w:hAnsi="Times New Roman" w:cs="Times New Roman"/>
          <w:sz w:val="24"/>
          <w:szCs w:val="24"/>
        </w:rPr>
        <w:t xml:space="preserve"> </w:t>
      </w:r>
      <w:proofErr w:type="spellStart"/>
      <w:r w:rsidR="00D47279">
        <w:rPr>
          <w:rFonts w:ascii="Times New Roman" w:hAnsi="Times New Roman" w:cs="Times New Roman"/>
          <w:sz w:val="24"/>
          <w:szCs w:val="24"/>
        </w:rPr>
        <w:t>uncertainty.</w:t>
      </w:r>
      <w:del w:id="43" w:author="Alan" w:date="2012-08-21T22:16:00Z">
        <w:r w:rsidR="00D47279" w:rsidDel="00EA4CF1">
          <w:rPr>
            <w:rFonts w:ascii="Times New Roman" w:hAnsi="Times New Roman" w:cs="Times New Roman"/>
            <w:sz w:val="24"/>
            <w:szCs w:val="24"/>
          </w:rPr>
          <w:delText xml:space="preserve"> </w:delText>
        </w:r>
      </w:del>
      <w:ins w:id="44" w:author="Alan" w:date="2012-08-21T22:16:00Z">
        <w:r w:rsidR="00EA4CF1">
          <w:rPr>
            <w:rFonts w:ascii="Times New Roman" w:hAnsi="Times New Roman" w:cs="Times New Roman"/>
            <w:sz w:val="24"/>
            <w:szCs w:val="24"/>
          </w:rPr>
          <w:t>We</w:t>
        </w:r>
        <w:proofErr w:type="spellEnd"/>
        <w:r w:rsidR="00EA4CF1">
          <w:rPr>
            <w:rFonts w:ascii="Times New Roman" w:hAnsi="Times New Roman" w:cs="Times New Roman"/>
            <w:sz w:val="24"/>
            <w:szCs w:val="24"/>
          </w:rPr>
          <w:t xml:space="preserve"> do not believe that the nature of the systems studied has any effect. For example, the Si and CNT systems are both much stiffer than the LJ system, but show different behaviors with </w:t>
        </w:r>
      </w:ins>
      <w:del w:id="45" w:author="Alan" w:date="2012-08-21T22:16:00Z">
        <w:r w:rsidR="00D47279" w:rsidDel="00EA4CF1">
          <w:rPr>
            <w:rFonts w:ascii="Times New Roman" w:hAnsi="Times New Roman" w:cs="Times New Roman"/>
            <w:sz w:val="24"/>
            <w:szCs w:val="24"/>
          </w:rPr>
          <w:delText>There doesn't seem to be any trend due to the nature of the system studied.</w:delText>
        </w:r>
      </w:del>
      <w:r w:rsidR="00D47279">
        <w:rPr>
          <w:rFonts w:ascii="Times New Roman" w:hAnsi="Times New Roman" w:cs="Times New Roman"/>
          <w:sz w:val="24"/>
          <w:szCs w:val="24"/>
        </w:rPr>
        <w:t xml:space="preserve"> </w:t>
      </w:r>
      <w:ins w:id="46" w:author="Alan" w:date="2012-08-21T22:17:00Z">
        <w:r w:rsidR="00EA4CF1">
          <w:rPr>
            <w:rFonts w:ascii="Times New Roman" w:hAnsi="Times New Roman" w:cs="Times New Roman"/>
            <w:sz w:val="24"/>
            <w:szCs w:val="24"/>
          </w:rPr>
          <w:t xml:space="preserve">Φ and </w:t>
        </w:r>
        <w:commentRangeStart w:id="47"/>
        <w:r w:rsidR="00EA4CF1">
          <w:rPr>
            <w:rFonts w:ascii="Times New Roman" w:hAnsi="Times New Roman" w:cs="Times New Roman"/>
            <w:sz w:val="24"/>
            <w:szCs w:val="24"/>
          </w:rPr>
          <w:t>Φ</w:t>
        </w:r>
      </w:ins>
      <w:commentRangeEnd w:id="47"/>
      <w:ins w:id="48" w:author="Alan" w:date="2012-08-21T22:18:00Z">
        <w:r w:rsidR="00EA4CF1">
          <w:rPr>
            <w:rStyle w:val="CommentReference"/>
            <w:rFonts w:ascii="Times New Roman" w:hAnsi="Times New Roman" w:cs="Times New Roman"/>
          </w:rPr>
          <w:commentReference w:id="47"/>
        </w:r>
      </w:ins>
      <w:ins w:id="49" w:author="Alan" w:date="2012-08-21T22:17:00Z">
        <w:r w:rsidR="00EA4CF1">
          <w:rPr>
            <w:rFonts w:ascii="Times New Roman" w:hAnsi="Times New Roman" w:cs="Times New Roman"/>
            <w:sz w:val="24"/>
            <w:szCs w:val="24"/>
          </w:rPr>
          <w:t>'.</w:t>
        </w:r>
      </w:ins>
      <w:del w:id="50" w:author="Alan" w:date="2012-08-21T22:17:00Z">
        <w:r w:rsidR="00D47279" w:rsidDel="00EA4CF1">
          <w:rPr>
            <w:rFonts w:ascii="Times New Roman" w:hAnsi="Times New Roman" w:cs="Times New Roman"/>
            <w:sz w:val="24"/>
            <w:szCs w:val="24"/>
          </w:rPr>
          <w:delText xml:space="preserve"> </w:delText>
        </w:r>
      </w:del>
    </w:p>
    <w:p w:rsidR="00B3067C" w:rsidRDefault="00B3067C">
      <w:pPr>
        <w:pStyle w:val="HTMLPreformatted"/>
        <w:rPr>
          <w:rFonts w:ascii="Times New Roman" w:hAnsi="Times New Roman" w:cs="Times New Roman"/>
          <w:i/>
          <w:iCs/>
        </w:rPr>
      </w:pPr>
    </w:p>
    <w:p w:rsidR="00B3067C" w:rsidRDefault="00D47279">
      <w:pPr>
        <w:pStyle w:val="HTMLPreformatted"/>
        <w:rPr>
          <w:rFonts w:ascii="Times New Roman" w:hAnsi="Times New Roman" w:cs="Times New Roman"/>
          <w:i/>
          <w:iCs/>
          <w:sz w:val="24"/>
          <w:szCs w:val="24"/>
        </w:rPr>
      </w:pPr>
      <w:r>
        <w:rPr>
          <w:rFonts w:ascii="Times New Roman" w:hAnsi="Times New Roman" w:cs="Times New Roman"/>
          <w:i/>
          <w:iCs/>
          <w:sz w:val="24"/>
          <w:szCs w:val="24"/>
        </w:rPr>
        <w:t>3. “How can this method incorporate also phonon eigenvectors?”</w:t>
      </w:r>
    </w:p>
    <w:p w:rsidR="00B3067C" w:rsidRDefault="00B3067C">
      <w:pPr>
        <w:pStyle w:val="HTMLPreformatted"/>
      </w:pPr>
    </w:p>
    <w:p w:rsidR="00B3067C" w:rsidDel="007E751C" w:rsidRDefault="00D47279">
      <w:pPr>
        <w:pStyle w:val="HTMLPreformatted"/>
        <w:rPr>
          <w:del w:id="51" w:author="Alan" w:date="2012-08-21T22:12:00Z"/>
          <w:rFonts w:ascii="Times New Roman" w:hAnsi="Times New Roman" w:cs="Times New Roman"/>
          <w:sz w:val="24"/>
          <w:szCs w:val="24"/>
        </w:rPr>
      </w:pPr>
      <w:proofErr w:type="gramStart"/>
      <w:r>
        <w:rPr>
          <w:rFonts w:ascii="Times New Roman" w:hAnsi="Times New Roman" w:cs="Times New Roman"/>
          <w:sz w:val="24"/>
          <w:szCs w:val="24"/>
        </w:rPr>
        <w:t>The correct SED expression</w:t>
      </w:r>
      <w:ins w:id="52" w:author="Alan" w:date="2012-08-21T22:11:00Z">
        <w:r w:rsidR="007E751C">
          <w:rPr>
            <w:rFonts w:ascii="Times New Roman" w:hAnsi="Times New Roman" w:cs="Times New Roman"/>
            <w:sz w:val="24"/>
            <w:szCs w:val="24"/>
          </w:rPr>
          <w:t>,</w:t>
        </w:r>
      </w:ins>
      <w:r>
        <w:rPr>
          <w:rFonts w:ascii="Times New Roman" w:hAnsi="Times New Roman" w:cs="Times New Roman"/>
          <w:sz w:val="24"/>
          <w:szCs w:val="24"/>
        </w:rPr>
        <w:t xml:space="preserve"> Φ</w:t>
      </w:r>
      <w:ins w:id="53" w:author="Alan" w:date="2012-08-21T22:11:00Z">
        <w:r w:rsidR="007E751C">
          <w:rPr>
            <w:rFonts w:ascii="Times New Roman" w:hAnsi="Times New Roman" w:cs="Times New Roman"/>
            <w:sz w:val="24"/>
            <w:szCs w:val="24"/>
          </w:rPr>
          <w:t>,</w:t>
        </w:r>
      </w:ins>
      <w:del w:id="54" w:author="Alan" w:date="2012-08-21T22:11:00Z">
        <w:r w:rsidDel="007E751C">
          <w:rPr>
            <w:rFonts w:ascii="Times New Roman" w:hAnsi="Times New Roman" w:cs="Times New Roman"/>
            <w:sz w:val="24"/>
            <w:szCs w:val="24"/>
          </w:rPr>
          <w:delText xml:space="preserve"> mus</w:delText>
        </w:r>
      </w:del>
      <w:del w:id="55" w:author="Alan" w:date="2012-08-21T22:10:00Z">
        <w:r w:rsidDel="007E751C">
          <w:rPr>
            <w:rFonts w:ascii="Times New Roman" w:hAnsi="Times New Roman" w:cs="Times New Roman"/>
            <w:sz w:val="24"/>
            <w:szCs w:val="24"/>
          </w:rPr>
          <w:delText>t</w:delText>
        </w:r>
      </w:del>
      <w:r>
        <w:rPr>
          <w:rFonts w:ascii="Times New Roman" w:hAnsi="Times New Roman" w:cs="Times New Roman"/>
          <w:sz w:val="24"/>
          <w:szCs w:val="24"/>
        </w:rPr>
        <w:t xml:space="preserve"> use</w:t>
      </w:r>
      <w:ins w:id="56" w:author="Alan" w:date="2012-08-21T22:11:00Z">
        <w:r w:rsidR="007E751C">
          <w:rPr>
            <w:rFonts w:ascii="Times New Roman" w:hAnsi="Times New Roman" w:cs="Times New Roman"/>
            <w:sz w:val="24"/>
            <w:szCs w:val="24"/>
          </w:rPr>
          <w:t>s</w:t>
        </w:r>
      </w:ins>
      <w:r>
        <w:rPr>
          <w:rFonts w:ascii="Times New Roman" w:hAnsi="Times New Roman" w:cs="Times New Roman"/>
          <w:sz w:val="24"/>
          <w:szCs w:val="24"/>
        </w:rPr>
        <w:t xml:space="preserve"> the phonon eigenvectors.</w:t>
      </w:r>
      <w:proofErr w:type="gramEnd"/>
      <w:ins w:id="57" w:author="Alan" w:date="2012-08-21T22:12:00Z">
        <w:r w:rsidR="007E751C">
          <w:rPr>
            <w:rFonts w:ascii="Times New Roman" w:hAnsi="Times New Roman" w:cs="Times New Roman"/>
            <w:sz w:val="24"/>
            <w:szCs w:val="24"/>
          </w:rPr>
          <w:t xml:space="preserve"> </w:t>
        </w:r>
      </w:ins>
    </w:p>
    <w:p w:rsidR="00B3067C" w:rsidRDefault="007E751C">
      <w:pPr>
        <w:pStyle w:val="HTMLPreformatted"/>
        <w:rPr>
          <w:rFonts w:ascii="Times New Roman" w:hAnsi="Times New Roman" w:cs="Times New Roman"/>
          <w:i/>
          <w:sz w:val="24"/>
          <w:szCs w:val="24"/>
        </w:rPr>
      </w:pPr>
      <w:ins w:id="58" w:author="Alan" w:date="2012-08-21T22:11:00Z">
        <w:r>
          <w:rPr>
            <w:rFonts w:ascii="Times New Roman" w:hAnsi="Times New Roman" w:cs="Times New Roman"/>
            <w:sz w:val="24"/>
            <w:szCs w:val="24"/>
          </w:rPr>
          <w:t>One of our</w:t>
        </w:r>
      </w:ins>
      <w:ins w:id="59" w:author="Alan" w:date="2012-08-21T22:12:00Z">
        <w:r>
          <w:rPr>
            <w:rFonts w:ascii="Times New Roman" w:hAnsi="Times New Roman" w:cs="Times New Roman"/>
            <w:sz w:val="24"/>
            <w:szCs w:val="24"/>
          </w:rPr>
          <w:t xml:space="preserve"> major</w:t>
        </w:r>
      </w:ins>
      <w:ins w:id="60" w:author="Alan" w:date="2012-08-21T22:11:00Z">
        <w:r>
          <w:rPr>
            <w:rFonts w:ascii="Times New Roman" w:hAnsi="Times New Roman" w:cs="Times New Roman"/>
            <w:sz w:val="24"/>
            <w:szCs w:val="24"/>
          </w:rPr>
          <w:t xml:space="preserve"> conclusions </w:t>
        </w:r>
        <w:commentRangeStart w:id="61"/>
        <w:r w:rsidR="00B3067C" w:rsidRPr="00B3067C">
          <w:rPr>
            <w:rFonts w:ascii="Times New Roman" w:hAnsi="Times New Roman" w:cs="Times New Roman"/>
            <w:color w:val="FF0000"/>
            <w:sz w:val="24"/>
            <w:szCs w:val="24"/>
            <w:rPrChange w:id="62" w:author="Alan" w:date="2012-08-21T22:12:00Z">
              <w:rPr>
                <w:rFonts w:ascii="Times New Roman" w:hAnsi="Times New Roman" w:cs="Times New Roman"/>
                <w:sz w:val="24"/>
                <w:szCs w:val="24"/>
              </w:rPr>
            </w:rPrChange>
          </w:rPr>
          <w:t>(stated WHERE)</w:t>
        </w:r>
        <w:r>
          <w:rPr>
            <w:rFonts w:ascii="Times New Roman" w:hAnsi="Times New Roman" w:cs="Times New Roman"/>
            <w:sz w:val="24"/>
            <w:szCs w:val="24"/>
          </w:rPr>
          <w:t xml:space="preserve"> </w:t>
        </w:r>
      </w:ins>
      <w:commentRangeEnd w:id="61"/>
      <w:ins w:id="63" w:author="Alan" w:date="2012-08-21T22:12:00Z">
        <w:r>
          <w:rPr>
            <w:rStyle w:val="CommentReference"/>
            <w:rFonts w:ascii="Times New Roman" w:hAnsi="Times New Roman" w:cs="Times New Roman"/>
          </w:rPr>
          <w:commentReference w:id="61"/>
        </w:r>
      </w:ins>
      <w:ins w:id="64" w:author="Alan" w:date="2012-08-21T22:11:00Z">
        <w:r>
          <w:rPr>
            <w:rFonts w:ascii="Times New Roman" w:hAnsi="Times New Roman" w:cs="Times New Roman"/>
            <w:sz w:val="24"/>
            <w:szCs w:val="24"/>
          </w:rPr>
          <w:t>is that</w:t>
        </w:r>
      </w:ins>
      <w:ins w:id="65" w:author="Alan" w:date="2012-08-29T20:11:00Z">
        <w:r w:rsidR="00FC522C">
          <w:rPr>
            <w:rFonts w:ascii="Times New Roman" w:hAnsi="Times New Roman" w:cs="Times New Roman"/>
            <w:sz w:val="24"/>
            <w:szCs w:val="24"/>
          </w:rPr>
          <w:t xml:space="preserve"> one of the reasons that</w:t>
        </w:r>
      </w:ins>
      <w:ins w:id="66" w:author="Alan" w:date="2012-08-21T22:11:00Z">
        <w:r>
          <w:rPr>
            <w:rFonts w:ascii="Times New Roman" w:hAnsi="Times New Roman" w:cs="Times New Roman"/>
            <w:sz w:val="24"/>
            <w:szCs w:val="24"/>
          </w:rPr>
          <w:t xml:space="preserve"> the </w:t>
        </w:r>
      </w:ins>
      <w:del w:id="67" w:author="Alan" w:date="2012-08-21T22:11:00Z">
        <w:r w:rsidR="00D47279" w:rsidDel="007E751C">
          <w:rPr>
            <w:rFonts w:ascii="Times New Roman" w:hAnsi="Times New Roman" w:cs="Times New Roman"/>
            <w:sz w:val="24"/>
            <w:szCs w:val="24"/>
          </w:rPr>
          <w:delText xml:space="preserve"> While we do not recommend</w:delText>
        </w:r>
      </w:del>
      <w:r w:rsidR="00D47279">
        <w:rPr>
          <w:rFonts w:ascii="Times New Roman" w:hAnsi="Times New Roman" w:cs="Times New Roman"/>
          <w:sz w:val="24"/>
          <w:szCs w:val="24"/>
        </w:rPr>
        <w:t xml:space="preserve"> Φ'</w:t>
      </w:r>
      <w:del w:id="68" w:author="Alan" w:date="2012-08-21T22:18:00Z">
        <w:r w:rsidR="00D47279" w:rsidDel="00EA4CF1">
          <w:rPr>
            <w:rFonts w:ascii="Times New Roman" w:hAnsi="Times New Roman" w:cs="Times New Roman"/>
            <w:sz w:val="24"/>
            <w:szCs w:val="24"/>
          </w:rPr>
          <w:delText>,</w:delText>
        </w:r>
      </w:del>
      <w:ins w:id="69" w:author="Alan" w:date="2012-08-21T22:11:00Z">
        <w:r>
          <w:rPr>
            <w:rFonts w:ascii="Times New Roman" w:hAnsi="Times New Roman" w:cs="Times New Roman"/>
            <w:sz w:val="24"/>
            <w:szCs w:val="24"/>
          </w:rPr>
          <w:t xml:space="preserve"> form of the SED expression</w:t>
        </w:r>
      </w:ins>
      <w:del w:id="70" w:author="Alan" w:date="2012-08-21T22:11:00Z">
        <w:r w:rsidR="00D47279" w:rsidDel="007E751C">
          <w:rPr>
            <w:rFonts w:ascii="Times New Roman" w:hAnsi="Times New Roman" w:cs="Times New Roman"/>
            <w:sz w:val="24"/>
            <w:szCs w:val="24"/>
          </w:rPr>
          <w:delText xml:space="preserve"> it</w:delText>
        </w:r>
      </w:del>
      <w:r w:rsidR="00D47279">
        <w:rPr>
          <w:rFonts w:ascii="Times New Roman" w:hAnsi="Times New Roman" w:cs="Times New Roman"/>
          <w:sz w:val="24"/>
          <w:szCs w:val="24"/>
        </w:rPr>
        <w:t xml:space="preserve"> does not</w:t>
      </w:r>
      <w:ins w:id="71" w:author="Alan" w:date="2012-08-21T22:12:00Z">
        <w:r>
          <w:rPr>
            <w:rFonts w:ascii="Times New Roman" w:hAnsi="Times New Roman" w:cs="Times New Roman"/>
            <w:sz w:val="24"/>
            <w:szCs w:val="24"/>
          </w:rPr>
          <w:t xml:space="preserve"> work</w:t>
        </w:r>
      </w:ins>
      <w:ins w:id="72" w:author="Alan" w:date="2012-08-29T20:11:00Z">
        <w:r w:rsidR="00FC522C">
          <w:rPr>
            <w:rFonts w:ascii="Times New Roman" w:hAnsi="Times New Roman" w:cs="Times New Roman"/>
            <w:sz w:val="24"/>
            <w:szCs w:val="24"/>
          </w:rPr>
          <w:t xml:space="preserve"> is</w:t>
        </w:r>
      </w:ins>
      <w:ins w:id="73" w:author="Alan" w:date="2012-08-21T22:12:00Z">
        <w:r>
          <w:rPr>
            <w:rFonts w:ascii="Times New Roman" w:hAnsi="Times New Roman" w:cs="Times New Roman"/>
            <w:sz w:val="24"/>
            <w:szCs w:val="24"/>
          </w:rPr>
          <w:t xml:space="preserve"> because it does not</w:t>
        </w:r>
      </w:ins>
      <w:r w:rsidR="00D47279">
        <w:rPr>
          <w:rFonts w:ascii="Times New Roman" w:hAnsi="Times New Roman" w:cs="Times New Roman"/>
          <w:sz w:val="24"/>
          <w:szCs w:val="24"/>
        </w:rPr>
        <w:t xml:space="preserve"> require the phonon eigenvector</w:t>
      </w:r>
      <w:r w:rsidR="00D47279">
        <w:rPr>
          <w:rFonts w:ascii="Times New Roman" w:hAnsi="Times New Roman" w:cs="Times New Roman"/>
          <w:i/>
          <w:sz w:val="24"/>
          <w:szCs w:val="24"/>
        </w:rPr>
        <w:t xml:space="preserve">.  </w:t>
      </w:r>
      <w:proofErr w:type="gramStart"/>
      <w:ins w:id="74" w:author="Alan" w:date="2012-08-29T20:11:00Z">
        <w:r w:rsidR="00FC522C">
          <w:rPr>
            <w:rFonts w:ascii="Times New Roman" w:hAnsi="Times New Roman" w:cs="Times New Roman"/>
            <w:sz w:val="24"/>
            <w:szCs w:val="24"/>
          </w:rPr>
          <w:t>REFERENCE WHERE YOU SAID THIS.</w:t>
        </w:r>
      </w:ins>
      <w:proofErr w:type="gramEnd"/>
      <w:del w:id="75" w:author="Alan" w:date="2012-08-29T20:11:00Z">
        <w:r w:rsidR="00D47279" w:rsidDel="00FC522C">
          <w:rPr>
            <w:rFonts w:ascii="Times New Roman" w:hAnsi="Times New Roman" w:cs="Times New Roman"/>
            <w:i/>
            <w:sz w:val="24"/>
            <w:szCs w:val="24"/>
          </w:rPr>
          <w:delText xml:space="preserve"> </w:delText>
        </w:r>
      </w:del>
    </w:p>
    <w:p w:rsidR="00B3067C" w:rsidRDefault="00B3067C">
      <w:pPr>
        <w:pStyle w:val="HTMLPreformatted"/>
      </w:pPr>
    </w:p>
    <w:p w:rsidR="00B3067C" w:rsidRDefault="00D47279">
      <w:pPr>
        <w:pStyle w:val="HTMLPreformatted"/>
        <w:rPr>
          <w:rFonts w:ascii="Times New Roman" w:hAnsi="Times New Roman" w:cs="Times New Roman"/>
          <w:i/>
          <w:sz w:val="24"/>
          <w:szCs w:val="24"/>
        </w:rPr>
      </w:pPr>
      <w:r>
        <w:rPr>
          <w:rFonts w:ascii="Times New Roman" w:hAnsi="Times New Roman" w:cs="Times New Roman"/>
          <w:i/>
          <w:sz w:val="24"/>
          <w:szCs w:val="24"/>
        </w:rPr>
        <w:t xml:space="preserve">4. “What are the limiting conditions for the use of this </w:t>
      </w:r>
      <w:proofErr w:type="gramStart"/>
      <w:r>
        <w:rPr>
          <w:rFonts w:ascii="Times New Roman" w:hAnsi="Times New Roman" w:cs="Times New Roman"/>
          <w:i/>
          <w:sz w:val="24"/>
          <w:szCs w:val="24"/>
        </w:rPr>
        <w:t>approach ?”</w:t>
      </w:r>
      <w:proofErr w:type="gramEnd"/>
    </w:p>
    <w:p w:rsidR="00B3067C" w:rsidRDefault="00B3067C">
      <w:pPr>
        <w:pStyle w:val="HTMLPreformatted"/>
      </w:pPr>
    </w:p>
    <w:p w:rsidR="00B3067C" w:rsidDel="007E751C" w:rsidRDefault="00D47279">
      <w:pPr>
        <w:pStyle w:val="HTMLPreformatted"/>
        <w:rPr>
          <w:del w:id="76" w:author="Alan" w:date="2012-08-21T22:13:00Z"/>
          <w:rFonts w:ascii="Times New Roman" w:hAnsi="Times New Roman" w:cs="Times New Roman"/>
          <w:sz w:val="24"/>
          <w:szCs w:val="24"/>
        </w:rPr>
      </w:pPr>
      <w:del w:id="77" w:author="Alan" w:date="2012-08-21T22:13:00Z">
        <w:r w:rsidDel="007E751C">
          <w:rPr>
            <w:rFonts w:ascii="Times New Roman" w:hAnsi="Times New Roman" w:cs="Times New Roman"/>
            <w:sz w:val="24"/>
            <w:szCs w:val="24"/>
          </w:rPr>
          <w:delText>Limitations of the Φ method has been investigated using a time-domain approach in (28</w:delText>
        </w:r>
      </w:del>
    </w:p>
    <w:p w:rsidR="00B3067C" w:rsidRDefault="00D47279">
      <w:pPr>
        <w:pStyle w:val="HTMLPreformatted"/>
        <w:rPr>
          <w:rFonts w:ascii="Times New Roman" w:hAnsi="Times New Roman" w:cs="Times New Roman"/>
          <w:sz w:val="24"/>
          <w:szCs w:val="24"/>
        </w:rPr>
      </w:pPr>
      <w:del w:id="78" w:author="Alan" w:date="2012-08-21T22:13:00Z">
        <w:r w:rsidDel="007E751C">
          <w:rPr>
            <w:rFonts w:ascii="Times New Roman" w:hAnsi="Times New Roman" w:cs="Times New Roman"/>
            <w:sz w:val="24"/>
            <w:szCs w:val="24"/>
          </w:rPr>
          <w:delText>). Basically, the</w:delText>
        </w:r>
      </w:del>
      <w:ins w:id="79" w:author="Alan" w:date="2012-08-21T22:13:00Z">
        <w:r w:rsidR="007E751C">
          <w:rPr>
            <w:rFonts w:ascii="Times New Roman" w:hAnsi="Times New Roman" w:cs="Times New Roman"/>
            <w:sz w:val="24"/>
            <w:szCs w:val="24"/>
          </w:rPr>
          <w:t>This</w:t>
        </w:r>
      </w:ins>
      <w:r>
        <w:rPr>
          <w:rFonts w:ascii="Times New Roman" w:hAnsi="Times New Roman" w:cs="Times New Roman"/>
          <w:sz w:val="24"/>
          <w:szCs w:val="24"/>
        </w:rPr>
        <w:t xml:space="preserve"> approach performs best</w:t>
      </w:r>
      <w:ins w:id="80" w:author="Alan" w:date="2012-08-21T22:13:00Z">
        <w:r w:rsidR="007E751C">
          <w:rPr>
            <w:rFonts w:ascii="Times New Roman" w:hAnsi="Times New Roman" w:cs="Times New Roman"/>
            <w:sz w:val="24"/>
            <w:szCs w:val="24"/>
          </w:rPr>
          <w:t xml:space="preserve"> when the eigenvectors predicted from harmonic lattice dynamics calculations are a good approximation to the normal modes of the system. This is true typically</w:t>
        </w:r>
      </w:ins>
      <w:r>
        <w:rPr>
          <w:rFonts w:ascii="Times New Roman" w:hAnsi="Times New Roman" w:cs="Times New Roman"/>
          <w:sz w:val="24"/>
          <w:szCs w:val="24"/>
        </w:rPr>
        <w:t xml:space="preserve"> at low temperatures</w:t>
      </w:r>
      <w:ins w:id="81" w:author="Alan" w:date="2012-08-21T22:14:00Z">
        <w:r w:rsidR="007E751C">
          <w:rPr>
            <w:rFonts w:ascii="Times New Roman" w:hAnsi="Times New Roman" w:cs="Times New Roman"/>
            <w:sz w:val="24"/>
            <w:szCs w:val="24"/>
          </w:rPr>
          <w:t xml:space="preserve"> (e.g., up to half the melting temperature, as found </w:t>
        </w:r>
        <w:proofErr w:type="gramStart"/>
        <w:r w:rsidR="007E751C">
          <w:rPr>
            <w:rFonts w:ascii="Times New Roman" w:hAnsi="Times New Roman" w:cs="Times New Roman"/>
            <w:sz w:val="24"/>
            <w:szCs w:val="24"/>
          </w:rPr>
          <w:t>by ???</w:t>
        </w:r>
        <w:proofErr w:type="gramEnd"/>
        <w:r w:rsidR="007E751C">
          <w:rPr>
            <w:rFonts w:ascii="Times New Roman" w:hAnsi="Times New Roman" w:cs="Times New Roman"/>
            <w:sz w:val="24"/>
            <w:szCs w:val="24"/>
          </w:rPr>
          <w:t>) and is better for stiff systems like silicon and CNTs.</w:t>
        </w:r>
      </w:ins>
      <w:del w:id="82" w:author="Alan" w:date="2012-08-21T22:15:00Z">
        <w:r w:rsidDel="007E751C">
          <w:rPr>
            <w:rFonts w:ascii="Times New Roman" w:hAnsi="Times New Roman" w:cs="Times New Roman"/>
            <w:sz w:val="24"/>
            <w:szCs w:val="24"/>
          </w:rPr>
          <w:delText xml:space="preserve"> where the harmonic approximation is good.</w:delText>
        </w:r>
      </w:del>
      <w:ins w:id="83" w:author="Alan" w:date="2012-08-21T22:15:00Z">
        <w:r w:rsidR="007E751C">
          <w:rPr>
            <w:rFonts w:ascii="Times New Roman" w:hAnsi="Times New Roman" w:cs="Times New Roman"/>
            <w:sz w:val="24"/>
            <w:szCs w:val="24"/>
          </w:rPr>
          <w:t xml:space="preserve"> This point is addressed in the </w:t>
        </w:r>
        <w:commentRangeStart w:id="84"/>
        <w:r w:rsidR="007E751C">
          <w:rPr>
            <w:rFonts w:ascii="Times New Roman" w:hAnsi="Times New Roman" w:cs="Times New Roman"/>
            <w:sz w:val="24"/>
            <w:szCs w:val="24"/>
          </w:rPr>
          <w:t>manuscript</w:t>
        </w:r>
        <w:commentRangeEnd w:id="84"/>
        <w:r w:rsidR="007E751C">
          <w:rPr>
            <w:rStyle w:val="CommentReference"/>
            <w:rFonts w:ascii="Times New Roman" w:hAnsi="Times New Roman" w:cs="Times New Roman"/>
          </w:rPr>
          <w:commentReference w:id="84"/>
        </w:r>
        <w:r w:rsidR="007E751C">
          <w:rPr>
            <w:rFonts w:ascii="Times New Roman" w:hAnsi="Times New Roman" w:cs="Times New Roman"/>
            <w:sz w:val="24"/>
            <w:szCs w:val="24"/>
          </w:rPr>
          <w:t xml:space="preserve"> …</w:t>
        </w:r>
      </w:ins>
    </w:p>
    <w:p w:rsidR="00B3067C" w:rsidRDefault="00B3067C">
      <w:pPr>
        <w:pStyle w:val="HTMLPreformatted"/>
      </w:pPr>
    </w:p>
    <w:p w:rsidR="00B3067C" w:rsidRDefault="00D47279">
      <w:pPr>
        <w:pStyle w:val="BodyText"/>
      </w:pPr>
      <w:r>
        <w:rPr>
          <w:b/>
        </w:rPr>
        <w:t xml:space="preserve">Response to Referee 2 </w:t>
      </w:r>
      <w:r>
        <w:t>(referee’s text in italics)</w:t>
      </w:r>
    </w:p>
    <w:p w:rsidR="00B3067C" w:rsidRDefault="00D47279">
      <w:pPr>
        <w:pStyle w:val="HTMLPreformatted"/>
        <w:rPr>
          <w:rFonts w:ascii="Times New Roman" w:hAnsi="Times New Roman" w:cs="Times New Roman"/>
          <w:i/>
          <w:sz w:val="24"/>
          <w:szCs w:val="24"/>
        </w:rPr>
      </w:pPr>
      <w:r>
        <w:rPr>
          <w:rFonts w:ascii="Times New Roman" w:hAnsi="Times New Roman" w:cs="Times New Roman"/>
          <w:i/>
          <w:sz w:val="24"/>
          <w:szCs w:val="24"/>
        </w:rPr>
        <w:t>1. “Whereas such a study may have a limited interest, I think that the paper in its present form</w:t>
      </w:r>
    </w:p>
    <w:p w:rsidR="00DA7556" w:rsidDel="00DA7556" w:rsidRDefault="00D47279" w:rsidP="00DA7556">
      <w:pPr>
        <w:pStyle w:val="HTMLPreformatted"/>
        <w:rPr>
          <w:del w:id="85" w:author="Alan" w:date="2012-08-21T22:22:00Z"/>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is</w:t>
      </w:r>
      <w:proofErr w:type="gramEnd"/>
      <w:r>
        <w:rPr>
          <w:rFonts w:ascii="Times New Roman" w:hAnsi="Times New Roman" w:cs="Times New Roman"/>
          <w:i/>
          <w:sz w:val="24"/>
          <w:szCs w:val="24"/>
        </w:rPr>
        <w:t xml:space="preserve"> not appropriate for publication. First, the manuscript is far too long; it contains repetitions, for example, </w:t>
      </w:r>
      <w:proofErr w:type="spellStart"/>
      <w:r>
        <w:rPr>
          <w:rFonts w:ascii="Times New Roman" w:hAnsi="Times New Roman" w:cs="Times New Roman"/>
          <w:i/>
          <w:sz w:val="24"/>
          <w:szCs w:val="24"/>
        </w:rPr>
        <w:t>Eqs</w:t>
      </w:r>
      <w:proofErr w:type="spellEnd"/>
      <w:r>
        <w:rPr>
          <w:rFonts w:ascii="Times New Roman" w:hAnsi="Times New Roman" w:cs="Times New Roman"/>
          <w:i/>
          <w:sz w:val="24"/>
          <w:szCs w:val="24"/>
        </w:rPr>
        <w:t>. (4-6) appear also in Appendix A)</w:t>
      </w:r>
      <w:ins w:id="86" w:author="Alan" w:date="2012-08-21T22:22:00Z">
        <w:r w:rsidR="00DA7556">
          <w:rPr>
            <w:rFonts w:ascii="Times New Roman" w:hAnsi="Times New Roman" w:cs="Times New Roman"/>
            <w:i/>
            <w:sz w:val="24"/>
            <w:szCs w:val="24"/>
          </w:rPr>
          <w:t xml:space="preserve"> </w:t>
        </w:r>
      </w:ins>
      <w:moveToRangeStart w:id="87" w:author="Alan" w:date="2012-08-21T22:22:00Z" w:name="move333351070"/>
      <w:moveTo w:id="88" w:author="Alan" w:date="2012-08-21T22:22:00Z">
        <w:r w:rsidR="00DA7556">
          <w:rPr>
            <w:rFonts w:ascii="Times New Roman" w:hAnsi="Times New Roman" w:cs="Times New Roman"/>
            <w:i/>
            <w:sz w:val="24"/>
            <w:szCs w:val="24"/>
          </w:rPr>
          <w:t>and it repeats basic textbooks</w:t>
        </w:r>
      </w:moveTo>
    </w:p>
    <w:p w:rsidR="00DA7556" w:rsidDel="00DA7556" w:rsidRDefault="00DA7556" w:rsidP="00DA7556">
      <w:pPr>
        <w:pStyle w:val="HTMLPreformatted"/>
        <w:rPr>
          <w:del w:id="89" w:author="Alan" w:date="2012-08-21T22:22:00Z"/>
          <w:rFonts w:ascii="Times New Roman" w:hAnsi="Times New Roman" w:cs="Times New Roman"/>
          <w:i/>
          <w:sz w:val="24"/>
          <w:szCs w:val="24"/>
        </w:rPr>
      </w:pPr>
      <w:moveTo w:id="90" w:author="Alan" w:date="2012-08-21T22:22:00Z">
        <w:r>
          <w:rPr>
            <w:rFonts w:ascii="Times New Roman" w:hAnsi="Times New Roman" w:cs="Times New Roman"/>
            <w:i/>
            <w:sz w:val="24"/>
            <w:szCs w:val="24"/>
          </w:rPr>
          <w:t xml:space="preserve"> </w:t>
        </w:r>
        <w:proofErr w:type="gramStart"/>
        <w:r>
          <w:rPr>
            <w:rFonts w:ascii="Times New Roman" w:hAnsi="Times New Roman" w:cs="Times New Roman"/>
            <w:i/>
            <w:sz w:val="24"/>
            <w:szCs w:val="24"/>
          </w:rPr>
          <w:t>expressions</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Eqs</w:t>
        </w:r>
        <w:proofErr w:type="spellEnd"/>
        <w:r>
          <w:rPr>
            <w:rFonts w:ascii="Times New Roman" w:hAnsi="Times New Roman" w:cs="Times New Roman"/>
            <w:i/>
            <w:sz w:val="24"/>
            <w:szCs w:val="24"/>
          </w:rPr>
          <w:t>. (1-3)].”</w:t>
        </w:r>
      </w:moveTo>
    </w:p>
    <w:moveToRangeEnd w:id="87"/>
    <w:p w:rsidR="00B3067C" w:rsidRDefault="00D47279">
      <w:pPr>
        <w:pStyle w:val="HTMLPreformatted"/>
        <w:rPr>
          <w:rFonts w:ascii="Times New Roman" w:hAnsi="Times New Roman" w:cs="Times New Roman"/>
          <w:i/>
          <w:sz w:val="24"/>
          <w:szCs w:val="24"/>
        </w:rPr>
      </w:pPr>
      <w:del w:id="91" w:author="Alan" w:date="2012-08-21T22:22:00Z">
        <w:r w:rsidDel="00DA7556">
          <w:rPr>
            <w:rFonts w:ascii="Times New Roman" w:hAnsi="Times New Roman" w:cs="Times New Roman"/>
            <w:i/>
            <w:sz w:val="24"/>
            <w:szCs w:val="24"/>
          </w:rPr>
          <w:delText>...”</w:delText>
        </w:r>
      </w:del>
    </w:p>
    <w:p w:rsidR="00B3067C" w:rsidRDefault="00B3067C">
      <w:pPr>
        <w:pStyle w:val="HTMLPreformatted"/>
      </w:pPr>
    </w:p>
    <w:p w:rsidR="00B3067C" w:rsidRDefault="00EA4CF1">
      <w:pPr>
        <w:pStyle w:val="HTMLPreformatted"/>
        <w:rPr>
          <w:rFonts w:ascii="Times New Roman" w:hAnsi="Times New Roman" w:cs="Times New Roman"/>
          <w:sz w:val="24"/>
          <w:szCs w:val="24"/>
        </w:rPr>
      </w:pPr>
      <w:proofErr w:type="gramStart"/>
      <w:ins w:id="92" w:author="Alan" w:date="2012-08-21T22:18:00Z">
        <w:r>
          <w:rPr>
            <w:rFonts w:ascii="Times New Roman" w:hAnsi="Times New Roman" w:cs="Times New Roman"/>
            <w:sz w:val="24"/>
            <w:szCs w:val="24"/>
          </w:rPr>
          <w:t>Based on the referee</w:t>
        </w:r>
      </w:ins>
      <w:ins w:id="93" w:author="Alan" w:date="2012-08-21T22:19:00Z">
        <w:r>
          <w:rPr>
            <w:rFonts w:ascii="Times New Roman" w:hAnsi="Times New Roman" w:cs="Times New Roman"/>
            <w:sz w:val="24"/>
            <w:szCs w:val="24"/>
          </w:rPr>
          <w:t xml:space="preserve">’s comment, </w:t>
        </w:r>
        <w:r w:rsidR="00DA7556">
          <w:rPr>
            <w:rFonts w:ascii="Times New Roman" w:hAnsi="Times New Roman" w:cs="Times New Roman"/>
            <w:sz w:val="24"/>
            <w:szCs w:val="24"/>
          </w:rPr>
          <w:t>w</w:t>
        </w:r>
      </w:ins>
      <w:del w:id="94" w:author="Alan" w:date="2012-08-21T22:19:00Z">
        <w:r w:rsidR="00D47279" w:rsidDel="00DA7556">
          <w:rPr>
            <w:rFonts w:ascii="Times New Roman" w:hAnsi="Times New Roman" w:cs="Times New Roman"/>
            <w:sz w:val="24"/>
            <w:szCs w:val="24"/>
          </w:rPr>
          <w:delText>W</w:delText>
        </w:r>
      </w:del>
      <w:r w:rsidR="00D47279">
        <w:rPr>
          <w:rFonts w:ascii="Times New Roman" w:hAnsi="Times New Roman" w:cs="Times New Roman"/>
          <w:sz w:val="24"/>
          <w:szCs w:val="24"/>
        </w:rPr>
        <w:t xml:space="preserve">e </w:t>
      </w:r>
      <w:ins w:id="95" w:author="Alan" w:date="2012-08-21T22:19:00Z">
        <w:r w:rsidR="00DA7556">
          <w:rPr>
            <w:rFonts w:ascii="Times New Roman" w:hAnsi="Times New Roman" w:cs="Times New Roman"/>
            <w:sz w:val="24"/>
            <w:szCs w:val="24"/>
          </w:rPr>
          <w:t>re</w:t>
        </w:r>
      </w:ins>
      <w:del w:id="96" w:author="Alan" w:date="2012-08-21T22:19:00Z">
        <w:r w:rsidR="00D47279" w:rsidDel="00DA7556">
          <w:rPr>
            <w:rFonts w:ascii="Times New Roman" w:hAnsi="Times New Roman" w:cs="Times New Roman"/>
            <w:sz w:val="24"/>
            <w:szCs w:val="24"/>
          </w:rPr>
          <w:delText xml:space="preserve">have </w:delText>
        </w:r>
      </w:del>
      <w:r w:rsidR="00D47279">
        <w:rPr>
          <w:rFonts w:ascii="Times New Roman" w:hAnsi="Times New Roman" w:cs="Times New Roman"/>
          <w:sz w:val="24"/>
          <w:szCs w:val="24"/>
        </w:rPr>
        <w:t>moved</w:t>
      </w:r>
      <w:del w:id="97" w:author="Alan" w:date="2012-08-21T22:19:00Z">
        <w:r w:rsidR="00D47279" w:rsidDel="00DA7556">
          <w:rPr>
            <w:rFonts w:ascii="Times New Roman" w:hAnsi="Times New Roman" w:cs="Times New Roman"/>
            <w:sz w:val="24"/>
            <w:szCs w:val="24"/>
          </w:rPr>
          <w:delText xml:space="preserve"> these</w:delText>
        </w:r>
      </w:del>
      <w:r w:rsidR="00D47279">
        <w:rPr>
          <w:rFonts w:ascii="Times New Roman" w:hAnsi="Times New Roman" w:cs="Times New Roman"/>
          <w:sz w:val="24"/>
          <w:szCs w:val="24"/>
        </w:rPr>
        <w:t xml:space="preserve"> </w:t>
      </w:r>
      <w:proofErr w:type="spellStart"/>
      <w:r w:rsidR="00D47279">
        <w:rPr>
          <w:rFonts w:ascii="Times New Roman" w:hAnsi="Times New Roman" w:cs="Times New Roman"/>
          <w:sz w:val="24"/>
          <w:szCs w:val="24"/>
        </w:rPr>
        <w:t>Eqs</w:t>
      </w:r>
      <w:proofErr w:type="spellEnd"/>
      <w:r w:rsidR="00D47279">
        <w:rPr>
          <w:rFonts w:ascii="Times New Roman" w:hAnsi="Times New Roman" w:cs="Times New Roman"/>
          <w:sz w:val="24"/>
          <w:szCs w:val="24"/>
        </w:rPr>
        <w:t>.</w:t>
      </w:r>
      <w:proofErr w:type="gramEnd"/>
      <w:ins w:id="98" w:author="Alan" w:date="2012-08-21T22:19:00Z">
        <w:r w:rsidR="00DA7556">
          <w:rPr>
            <w:rFonts w:ascii="Times New Roman" w:hAnsi="Times New Roman" w:cs="Times New Roman"/>
            <w:sz w:val="24"/>
            <w:szCs w:val="24"/>
          </w:rPr>
          <w:t xml:space="preserve"> </w:t>
        </w:r>
        <w:proofErr w:type="gramStart"/>
        <w:r w:rsidR="00DA7556">
          <w:rPr>
            <w:rFonts w:ascii="Times New Roman" w:hAnsi="Times New Roman" w:cs="Times New Roman"/>
            <w:sz w:val="24"/>
            <w:szCs w:val="24"/>
          </w:rPr>
          <w:t>(</w:t>
        </w:r>
      </w:ins>
      <w:ins w:id="99" w:author="Alan" w:date="2012-08-21T22:21:00Z">
        <w:r w:rsidR="00DA7556">
          <w:rPr>
            <w:rFonts w:ascii="Times New Roman" w:hAnsi="Times New Roman" w:cs="Times New Roman"/>
            <w:sz w:val="24"/>
            <w:szCs w:val="24"/>
          </w:rPr>
          <w:t>1</w:t>
        </w:r>
      </w:ins>
      <w:ins w:id="100" w:author="Alan" w:date="2012-08-21T22:19:00Z">
        <w:r w:rsidR="00DA7556">
          <w:rPr>
            <w:rFonts w:ascii="Times New Roman" w:hAnsi="Times New Roman" w:cs="Times New Roman"/>
            <w:sz w:val="24"/>
            <w:szCs w:val="24"/>
          </w:rPr>
          <w:t>-6) from the main text.</w:t>
        </w:r>
      </w:ins>
      <w:proofErr w:type="gramEnd"/>
      <w:ins w:id="101" w:author="Alan" w:date="2012-08-21T22:21:00Z">
        <w:r w:rsidR="00DA7556">
          <w:rPr>
            <w:rFonts w:ascii="Times New Roman" w:hAnsi="Times New Roman" w:cs="Times New Roman"/>
            <w:sz w:val="24"/>
            <w:szCs w:val="24"/>
          </w:rPr>
          <w:t xml:space="preserve"> </w:t>
        </w:r>
        <w:proofErr w:type="gramStart"/>
        <w:r w:rsidR="00DA7556">
          <w:rPr>
            <w:rFonts w:ascii="Times New Roman" w:hAnsi="Times New Roman" w:cs="Times New Roman"/>
            <w:sz w:val="24"/>
            <w:szCs w:val="24"/>
          </w:rPr>
          <w:t xml:space="preserve">To ensure that Appendix A is complete, </w:t>
        </w:r>
        <w:proofErr w:type="spellStart"/>
        <w:r w:rsidR="00DA7556">
          <w:rPr>
            <w:rFonts w:ascii="Times New Roman" w:hAnsi="Times New Roman" w:cs="Times New Roman"/>
            <w:sz w:val="24"/>
            <w:szCs w:val="24"/>
          </w:rPr>
          <w:t>Eqs</w:t>
        </w:r>
        <w:proofErr w:type="spellEnd"/>
        <w:r w:rsidR="00DA7556">
          <w:rPr>
            <w:rFonts w:ascii="Times New Roman" w:hAnsi="Times New Roman" w:cs="Times New Roman"/>
            <w:sz w:val="24"/>
            <w:szCs w:val="24"/>
          </w:rPr>
          <w:t>.</w:t>
        </w:r>
        <w:proofErr w:type="gramEnd"/>
        <w:r w:rsidR="00DA7556">
          <w:rPr>
            <w:rFonts w:ascii="Times New Roman" w:hAnsi="Times New Roman" w:cs="Times New Roman"/>
            <w:sz w:val="24"/>
            <w:szCs w:val="24"/>
          </w:rPr>
          <w:t xml:space="preserve"> (1)</w:t>
        </w:r>
        <w:proofErr w:type="gramStart"/>
        <w:r w:rsidR="00DA7556">
          <w:rPr>
            <w:rFonts w:ascii="Times New Roman" w:hAnsi="Times New Roman" w:cs="Times New Roman"/>
            <w:sz w:val="24"/>
            <w:szCs w:val="24"/>
          </w:rPr>
          <w:t>-(</w:t>
        </w:r>
        <w:proofErr w:type="gramEnd"/>
        <w:r w:rsidR="00DA7556">
          <w:rPr>
            <w:rFonts w:ascii="Times New Roman" w:hAnsi="Times New Roman" w:cs="Times New Roman"/>
            <w:sz w:val="24"/>
            <w:szCs w:val="24"/>
          </w:rPr>
          <w:t>3) now appear there.</w:t>
        </w:r>
      </w:ins>
      <w:ins w:id="102" w:author="Alan" w:date="2012-08-21T22:19:00Z">
        <w:r w:rsidR="00DA7556">
          <w:rPr>
            <w:rFonts w:ascii="Times New Roman" w:hAnsi="Times New Roman" w:cs="Times New Roman"/>
            <w:sz w:val="24"/>
            <w:szCs w:val="24"/>
          </w:rPr>
          <w:t xml:space="preserve"> We believe that the flow of the manuscript is improved.</w:t>
        </w:r>
      </w:ins>
      <w:del w:id="103" w:author="Alan" w:date="2012-08-21T22:19:00Z">
        <w:r w:rsidR="00D47279" w:rsidDel="00DA7556">
          <w:rPr>
            <w:rFonts w:ascii="Times New Roman" w:hAnsi="Times New Roman" w:cs="Times New Roman"/>
            <w:sz w:val="24"/>
            <w:szCs w:val="24"/>
          </w:rPr>
          <w:delText xml:space="preserve"> to Appendix A.</w:delText>
        </w:r>
      </w:del>
      <w:ins w:id="104" w:author="Alan" w:date="2012-08-21T22:19:00Z">
        <w:r w:rsidR="00DA7556">
          <w:rPr>
            <w:rFonts w:ascii="Times New Roman" w:hAnsi="Times New Roman" w:cs="Times New Roman"/>
            <w:sz w:val="24"/>
            <w:szCs w:val="24"/>
          </w:rPr>
          <w:t xml:space="preserve"> We also note that while the total length of the manuscript is somewhat long, this is in large part due to the appendices, which we believe to be important</w:t>
        </w:r>
      </w:ins>
      <w:ins w:id="105" w:author="Alan" w:date="2012-08-21T22:23:00Z">
        <w:r w:rsidR="00DA7556">
          <w:rPr>
            <w:rFonts w:ascii="Times New Roman" w:hAnsi="Times New Roman" w:cs="Times New Roman"/>
            <w:sz w:val="24"/>
            <w:szCs w:val="24"/>
          </w:rPr>
          <w:t xml:space="preserve"> and essential</w:t>
        </w:r>
      </w:ins>
      <w:ins w:id="106" w:author="Alan" w:date="2012-08-21T22:19:00Z">
        <w:r w:rsidR="00FC522C">
          <w:rPr>
            <w:rFonts w:ascii="Times New Roman" w:hAnsi="Times New Roman" w:cs="Times New Roman"/>
            <w:sz w:val="24"/>
            <w:szCs w:val="24"/>
          </w:rPr>
          <w:t xml:space="preserve"> co</w:t>
        </w:r>
      </w:ins>
      <w:ins w:id="107" w:author="Alan" w:date="2012-08-29T20:12:00Z">
        <w:r w:rsidR="00FC522C">
          <w:rPr>
            <w:rFonts w:ascii="Times New Roman" w:hAnsi="Times New Roman" w:cs="Times New Roman"/>
            <w:sz w:val="24"/>
            <w:szCs w:val="24"/>
          </w:rPr>
          <w:t>mponents of this work</w:t>
        </w:r>
      </w:ins>
      <w:ins w:id="108" w:author="Alan" w:date="2012-08-21T22:19:00Z">
        <w:r w:rsidR="00DA7556">
          <w:rPr>
            <w:rFonts w:ascii="Times New Roman" w:hAnsi="Times New Roman" w:cs="Times New Roman"/>
            <w:sz w:val="24"/>
            <w:szCs w:val="24"/>
          </w:rPr>
          <w:t>.</w:t>
        </w:r>
      </w:ins>
    </w:p>
    <w:p w:rsidR="00B3067C" w:rsidDel="00DA7556" w:rsidRDefault="00B3067C">
      <w:pPr>
        <w:pStyle w:val="HTMLPreformatted"/>
        <w:rPr>
          <w:del w:id="109" w:author="Alan" w:date="2012-08-21T22:23:00Z"/>
        </w:rPr>
      </w:pPr>
    </w:p>
    <w:p w:rsidR="00B3067C" w:rsidRDefault="00D47279">
      <w:pPr>
        <w:pStyle w:val="HTMLPreformatted"/>
        <w:rPr>
          <w:rFonts w:ascii="Times New Roman" w:hAnsi="Times New Roman" w:cs="Times New Roman"/>
          <w:i/>
          <w:sz w:val="24"/>
          <w:szCs w:val="24"/>
        </w:rPr>
      </w:pPr>
      <w:del w:id="110" w:author="Alan" w:date="2012-08-21T22:23:00Z">
        <w:r w:rsidDel="00DA7556">
          <w:rPr>
            <w:rFonts w:ascii="Times New Roman" w:hAnsi="Times New Roman" w:cs="Times New Roman"/>
            <w:i/>
            <w:sz w:val="24"/>
            <w:szCs w:val="24"/>
          </w:rPr>
          <w:delText>2. “...</w:delText>
        </w:r>
      </w:del>
      <w:moveFromRangeStart w:id="111" w:author="Alan" w:date="2012-08-21T22:22:00Z" w:name="move333351070"/>
      <w:moveFrom w:id="112" w:author="Alan" w:date="2012-08-21T22:22:00Z">
        <w:r w:rsidDel="00DA7556">
          <w:rPr>
            <w:rFonts w:ascii="Times New Roman" w:hAnsi="Times New Roman" w:cs="Times New Roman"/>
            <w:i/>
            <w:sz w:val="24"/>
            <w:szCs w:val="24"/>
          </w:rPr>
          <w:t>and it repeats basic textbooks</w:t>
        </w:r>
      </w:moveFrom>
    </w:p>
    <w:p w:rsidR="00B3067C" w:rsidRDefault="00D47279" w:rsidP="00DA7556">
      <w:pPr>
        <w:pStyle w:val="HTMLPreformatted"/>
        <w:rPr>
          <w:rFonts w:ascii="Times New Roman" w:hAnsi="Times New Roman" w:cs="Times New Roman"/>
          <w:i/>
          <w:sz w:val="24"/>
          <w:szCs w:val="24"/>
        </w:rPr>
      </w:pPr>
      <w:moveFrom w:id="113" w:author="Alan" w:date="2012-08-21T22:22:00Z">
        <w:r w:rsidDel="00DA7556">
          <w:rPr>
            <w:rFonts w:ascii="Times New Roman" w:hAnsi="Times New Roman" w:cs="Times New Roman"/>
            <w:i/>
            <w:sz w:val="24"/>
            <w:szCs w:val="24"/>
          </w:rPr>
          <w:t xml:space="preserve"> expressions [Eqs. (1-3)].”</w:t>
        </w:r>
      </w:moveFrom>
      <w:moveFromRangeEnd w:id="111"/>
    </w:p>
    <w:p w:rsidR="00B3067C" w:rsidRDefault="00B3067C">
      <w:pPr>
        <w:pStyle w:val="HTMLPreformatted"/>
      </w:pPr>
    </w:p>
    <w:p w:rsidR="00B3067C" w:rsidDel="00DA7556" w:rsidRDefault="00D47279">
      <w:pPr>
        <w:pStyle w:val="HTMLPreformatted"/>
        <w:rPr>
          <w:del w:id="114" w:author="Alan" w:date="2012-08-21T22:23:00Z"/>
          <w:rFonts w:ascii="Times New Roman" w:hAnsi="Times New Roman" w:cs="Times New Roman"/>
          <w:sz w:val="24"/>
          <w:szCs w:val="24"/>
        </w:rPr>
      </w:pPr>
      <w:del w:id="115" w:author="Alan" w:date="2012-08-21T22:23:00Z">
        <w:r w:rsidDel="00DA7556">
          <w:rPr>
            <w:rFonts w:ascii="Times New Roman" w:hAnsi="Times New Roman" w:cs="Times New Roman"/>
            <w:sz w:val="24"/>
            <w:szCs w:val="24"/>
          </w:rPr>
          <w:delText>We feel it is fine to repeat these equations which may be basic textbook expressions, but are essential to the method(s) presented in this paper.  We have also moved these Eqs. to Appendix A.</w:delText>
        </w:r>
      </w:del>
    </w:p>
    <w:p w:rsidR="00B3067C" w:rsidRDefault="00B3067C">
      <w:pPr>
        <w:pStyle w:val="HTMLPreformatted"/>
      </w:pPr>
    </w:p>
    <w:p w:rsidR="00B3067C" w:rsidRDefault="00DA7556">
      <w:pPr>
        <w:pStyle w:val="HTMLPreformatted"/>
        <w:rPr>
          <w:rFonts w:ascii="Times New Roman" w:hAnsi="Times New Roman" w:cs="Times New Roman"/>
          <w:i/>
          <w:sz w:val="24"/>
          <w:szCs w:val="24"/>
        </w:rPr>
      </w:pPr>
      <w:ins w:id="116" w:author="Alan" w:date="2012-08-21T22:23:00Z">
        <w:r>
          <w:rPr>
            <w:rFonts w:ascii="Times New Roman" w:hAnsi="Times New Roman" w:cs="Times New Roman"/>
            <w:i/>
            <w:sz w:val="24"/>
            <w:szCs w:val="24"/>
          </w:rPr>
          <w:lastRenderedPageBreak/>
          <w:t>2</w:t>
        </w:r>
      </w:ins>
      <w:del w:id="117" w:author="Alan" w:date="2012-08-21T22:23:00Z">
        <w:r w:rsidR="00D47279" w:rsidDel="00DA7556">
          <w:rPr>
            <w:rFonts w:ascii="Times New Roman" w:hAnsi="Times New Roman" w:cs="Times New Roman"/>
            <w:i/>
            <w:sz w:val="24"/>
            <w:szCs w:val="24"/>
          </w:rPr>
          <w:delText>3</w:delText>
        </w:r>
      </w:del>
      <w:r w:rsidR="00D47279">
        <w:rPr>
          <w:rFonts w:ascii="Times New Roman" w:hAnsi="Times New Roman" w:cs="Times New Roman"/>
          <w:i/>
          <w:sz w:val="24"/>
          <w:szCs w:val="24"/>
        </w:rPr>
        <w:t>. “Second, one wonders why the two formal expressions, denoted as Φ</w:t>
      </w:r>
    </w:p>
    <w:p w:rsidR="00B3067C" w:rsidDel="006A0B3B" w:rsidRDefault="00D47279">
      <w:pPr>
        <w:pStyle w:val="HTMLPreformatted"/>
        <w:rPr>
          <w:del w:id="118" w:author="Alan" w:date="2012-08-29T19:43:00Z"/>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and</w:t>
      </w:r>
      <w:proofErr w:type="gramEnd"/>
      <w:r>
        <w:rPr>
          <w:rFonts w:ascii="Times New Roman" w:hAnsi="Times New Roman" w:cs="Times New Roman"/>
          <w:i/>
          <w:sz w:val="24"/>
          <w:szCs w:val="24"/>
        </w:rPr>
        <w:t xml:space="preserve"> Φ' , are not </w:t>
      </w:r>
      <w:commentRangeStart w:id="119"/>
      <w:r>
        <w:rPr>
          <w:rFonts w:ascii="Times New Roman" w:hAnsi="Times New Roman" w:cs="Times New Roman"/>
          <w:i/>
          <w:sz w:val="24"/>
          <w:szCs w:val="24"/>
        </w:rPr>
        <w:t>compared theoretically</w:t>
      </w:r>
      <w:commentRangeEnd w:id="119"/>
      <w:r w:rsidR="006A0B3B">
        <w:rPr>
          <w:rStyle w:val="CommentReference"/>
          <w:rFonts w:ascii="Times New Roman" w:hAnsi="Times New Roman" w:cs="Times New Roman"/>
        </w:rPr>
        <w:commentReference w:id="119"/>
      </w:r>
      <w:ins w:id="120" w:author="Alan" w:date="2012-08-29T19:43:00Z">
        <w:r w:rsidR="006A0B3B">
          <w:rPr>
            <w:rFonts w:ascii="Times New Roman" w:hAnsi="Times New Roman" w:cs="Times New Roman"/>
            <w:sz w:val="24"/>
            <w:szCs w:val="24"/>
          </w:rPr>
          <w:t xml:space="preserve"> </w:t>
        </w:r>
      </w:ins>
      <w:del w:id="121" w:author="Alan" w:date="2012-08-29T19:43:00Z">
        <w:r w:rsidDel="006A0B3B">
          <w:rPr>
            <w:rFonts w:ascii="Times New Roman" w:hAnsi="Times New Roman" w:cs="Times New Roman"/>
            <w:i/>
            <w:sz w:val="24"/>
            <w:szCs w:val="24"/>
          </w:rPr>
          <w:delText>...”</w:delText>
        </w:r>
      </w:del>
    </w:p>
    <w:p w:rsidR="00B3067C" w:rsidDel="006A0B3B" w:rsidRDefault="00B3067C">
      <w:pPr>
        <w:pStyle w:val="HTMLPreformatted"/>
        <w:rPr>
          <w:del w:id="122" w:author="Alan" w:date="2012-08-29T19:43:00Z"/>
        </w:rPr>
      </w:pPr>
    </w:p>
    <w:p w:rsidR="00B3067C" w:rsidDel="006A0B3B" w:rsidRDefault="00D47279">
      <w:pPr>
        <w:pStyle w:val="HTMLPreformatted"/>
        <w:rPr>
          <w:del w:id="123" w:author="Alan" w:date="2012-08-29T19:43:00Z"/>
          <w:rFonts w:ascii="Times New Roman" w:hAnsi="Times New Roman" w:cs="Times New Roman"/>
          <w:sz w:val="24"/>
          <w:szCs w:val="24"/>
        </w:rPr>
      </w:pPr>
      <w:del w:id="124" w:author="Alan" w:date="2012-08-29T19:43:00Z">
        <w:r w:rsidDel="006A0B3B">
          <w:rPr>
            <w:rFonts w:ascii="Times New Roman" w:hAnsi="Times New Roman" w:cs="Times New Roman"/>
            <w:sz w:val="24"/>
            <w:szCs w:val="24"/>
          </w:rPr>
          <w:delText>They are compared theoretically, here is the summary:</w:delText>
        </w:r>
      </w:del>
    </w:p>
    <w:p w:rsidR="00B3067C" w:rsidDel="006A0B3B" w:rsidRDefault="00B3067C">
      <w:pPr>
        <w:pStyle w:val="HTMLPreformatted"/>
        <w:rPr>
          <w:del w:id="125" w:author="Alan" w:date="2012-08-29T19:43:00Z"/>
        </w:rPr>
      </w:pPr>
    </w:p>
    <w:p w:rsidR="00B3067C" w:rsidDel="006A0B3B" w:rsidRDefault="00D47279">
      <w:pPr>
        <w:pStyle w:val="HTMLPreformatted"/>
        <w:numPr>
          <w:ilvl w:val="0"/>
          <w:numId w:val="4"/>
        </w:numPr>
        <w:rPr>
          <w:del w:id="126" w:author="Alan" w:date="2012-08-29T19:43:00Z"/>
          <w:rFonts w:ascii="Times New Roman" w:hAnsi="Times New Roman" w:cs="Times New Roman"/>
          <w:sz w:val="24"/>
          <w:szCs w:val="24"/>
        </w:rPr>
      </w:pPr>
      <w:del w:id="127" w:author="Alan" w:date="2012-08-29T19:43:00Z">
        <w:r w:rsidDel="006A0B3B">
          <w:rPr>
            <w:rFonts w:ascii="Times New Roman" w:hAnsi="Times New Roman" w:cs="Times New Roman"/>
            <w:sz w:val="24"/>
            <w:szCs w:val="24"/>
          </w:rPr>
          <w:delText>2.1. As Derived from Normal Mode Coordinates, Φ</w:delText>
        </w:r>
      </w:del>
    </w:p>
    <w:p w:rsidR="00B3067C" w:rsidDel="006A0B3B" w:rsidRDefault="00B3067C">
      <w:pPr>
        <w:pStyle w:val="HTMLPreformatted"/>
        <w:rPr>
          <w:del w:id="128" w:author="Alan" w:date="2012-08-29T19:43:00Z"/>
          <w:rFonts w:ascii="Times New Roman" w:hAnsi="Times New Roman" w:cs="Times New Roman"/>
          <w:sz w:val="24"/>
          <w:szCs w:val="24"/>
        </w:rPr>
      </w:pPr>
    </w:p>
    <w:p w:rsidR="00B3067C" w:rsidDel="006A0B3B" w:rsidRDefault="00D47279">
      <w:pPr>
        <w:pStyle w:val="HTMLPreformatted"/>
        <w:rPr>
          <w:del w:id="129" w:author="Alan" w:date="2012-08-29T19:43:00Z"/>
          <w:rFonts w:ascii="Times New Roman" w:hAnsi="Times New Roman" w:cs="Times New Roman"/>
          <w:sz w:val="24"/>
          <w:szCs w:val="24"/>
        </w:rPr>
      </w:pPr>
      <w:del w:id="130" w:author="Alan" w:date="2012-08-29T19:43:00Z">
        <w:r w:rsidDel="006A0B3B">
          <w:rPr>
            <w:rFonts w:ascii="Times New Roman" w:hAnsi="Times New Roman" w:cs="Times New Roman"/>
            <w:sz w:val="24"/>
            <w:szCs w:val="24"/>
          </w:rPr>
          <w:delText>“The correct expression for the phonon SED, Φ, can be derived from the formulation of</w:delText>
        </w:r>
        <w:r w:rsidDel="006A0B3B">
          <w:rPr>
            <w:rFonts w:ascii="Times New Roman" w:hAnsi="Times New Roman" w:cs="Times New Roman"/>
            <w:sz w:val="24"/>
            <w:szCs w:val="24"/>
          </w:rPr>
          <w:cr/>
        </w:r>
      </w:del>
    </w:p>
    <w:p w:rsidR="00B3067C" w:rsidDel="006A0B3B" w:rsidRDefault="00D47279">
      <w:pPr>
        <w:pStyle w:val="HTMLPreformatted"/>
        <w:rPr>
          <w:del w:id="131" w:author="Alan" w:date="2012-08-29T19:43:00Z"/>
          <w:rFonts w:ascii="Times New Roman" w:hAnsi="Times New Roman" w:cs="Times New Roman"/>
          <w:sz w:val="24"/>
          <w:szCs w:val="24"/>
        </w:rPr>
      </w:pPr>
      <w:del w:id="132" w:author="Alan" w:date="2012-08-29T19:43:00Z">
        <w:r w:rsidDel="006A0B3B">
          <w:rPr>
            <w:rFonts w:ascii="Times New Roman" w:hAnsi="Times New Roman" w:cs="Times New Roman"/>
            <w:sz w:val="24"/>
            <w:szCs w:val="24"/>
          </w:rPr>
          <w:delText>anharmonic lattice dynamics theory [3–6]. The derivation of Φ is presented in detail</w:delText>
        </w:r>
        <w:r w:rsidDel="006A0B3B">
          <w:rPr>
            <w:rFonts w:ascii="Times New Roman" w:hAnsi="Times New Roman" w:cs="Times New Roman"/>
            <w:sz w:val="24"/>
            <w:szCs w:val="24"/>
          </w:rPr>
          <w:cr/>
        </w:r>
      </w:del>
    </w:p>
    <w:p w:rsidR="00B3067C" w:rsidDel="006A0B3B" w:rsidRDefault="00D47279">
      <w:pPr>
        <w:pStyle w:val="HTMLPreformatted"/>
        <w:rPr>
          <w:del w:id="133" w:author="Alan" w:date="2012-08-29T19:43:00Z"/>
          <w:rFonts w:ascii="Times New Roman" w:hAnsi="Times New Roman" w:cs="Times New Roman"/>
          <w:sz w:val="24"/>
          <w:szCs w:val="24"/>
        </w:rPr>
      </w:pPr>
      <w:del w:id="134" w:author="Alan" w:date="2012-08-29T19:43:00Z">
        <w:r w:rsidDel="006A0B3B">
          <w:rPr>
            <w:rFonts w:ascii="Times New Roman" w:hAnsi="Times New Roman" w:cs="Times New Roman"/>
            <w:sz w:val="24"/>
            <w:szCs w:val="24"/>
          </w:rPr>
          <w:delText>in Appendix A.</w:delText>
        </w:r>
        <w:r w:rsidDel="006A0B3B">
          <w:rPr>
            <w:rFonts w:ascii="Times New Roman" w:hAnsi="Times New Roman" w:cs="Times New Roman"/>
            <w:sz w:val="24"/>
            <w:szCs w:val="24"/>
          </w:rPr>
          <w:cr/>
          <w:delText>”</w:delText>
        </w:r>
      </w:del>
    </w:p>
    <w:p w:rsidR="00B3067C" w:rsidDel="006A0B3B" w:rsidRDefault="00B3067C">
      <w:pPr>
        <w:pStyle w:val="HTMLPreformatted"/>
        <w:rPr>
          <w:del w:id="135" w:author="Alan" w:date="2012-08-29T19:43:00Z"/>
        </w:rPr>
      </w:pPr>
    </w:p>
    <w:p w:rsidR="00B3067C" w:rsidDel="006A0B3B" w:rsidRDefault="00D47279">
      <w:pPr>
        <w:pStyle w:val="HTMLPreformatted"/>
        <w:numPr>
          <w:ilvl w:val="0"/>
          <w:numId w:val="4"/>
        </w:numPr>
        <w:rPr>
          <w:del w:id="136" w:author="Alan" w:date="2012-08-29T19:43:00Z"/>
          <w:rFonts w:ascii="Times New Roman" w:hAnsi="Times New Roman" w:cs="Times New Roman"/>
          <w:sz w:val="24"/>
          <w:szCs w:val="24"/>
        </w:rPr>
      </w:pPr>
      <w:del w:id="137" w:author="Alan" w:date="2012-08-29T19:43:00Z">
        <w:r w:rsidDel="006A0B3B">
          <w:rPr>
            <w:rFonts w:ascii="Times New Roman" w:hAnsi="Times New Roman" w:cs="Times New Roman"/>
            <w:sz w:val="24"/>
            <w:szCs w:val="24"/>
          </w:rPr>
          <w:delText>2.2. Alternative Formulation, Φ'</w:delText>
        </w:r>
      </w:del>
    </w:p>
    <w:p w:rsidR="00B3067C" w:rsidDel="006A0B3B" w:rsidRDefault="00B3067C">
      <w:pPr>
        <w:pStyle w:val="HTMLPreformatted"/>
        <w:rPr>
          <w:del w:id="138" w:author="Alan" w:date="2012-08-29T19:43:00Z"/>
          <w:rFonts w:ascii="Times New Roman" w:hAnsi="Times New Roman" w:cs="Times New Roman"/>
          <w:sz w:val="24"/>
          <w:szCs w:val="24"/>
        </w:rPr>
      </w:pPr>
    </w:p>
    <w:p w:rsidR="00B3067C" w:rsidDel="006A0B3B" w:rsidRDefault="00D47279">
      <w:pPr>
        <w:pStyle w:val="HTMLPreformatted"/>
        <w:rPr>
          <w:del w:id="139" w:author="Alan" w:date="2012-08-29T19:43:00Z"/>
          <w:rFonts w:ascii="Times New Roman" w:hAnsi="Times New Roman" w:cs="Times New Roman"/>
          <w:sz w:val="24"/>
          <w:szCs w:val="24"/>
        </w:rPr>
      </w:pPr>
      <w:del w:id="140" w:author="Alan" w:date="2012-08-29T19:43:00Z">
        <w:r w:rsidDel="006A0B3B">
          <w:rPr>
            <w:rFonts w:ascii="Times New Roman" w:hAnsi="Times New Roman" w:cs="Times New Roman"/>
            <w:sz w:val="24"/>
            <w:szCs w:val="24"/>
          </w:rPr>
          <w:delText>“Now that the phonon SED, Φ, has been properly derived, we seek to motivate the</w:delText>
        </w:r>
      </w:del>
    </w:p>
    <w:p w:rsidR="00B3067C" w:rsidDel="006A0B3B" w:rsidRDefault="00D47279">
      <w:pPr>
        <w:pStyle w:val="HTMLPreformatted"/>
        <w:rPr>
          <w:del w:id="141" w:author="Alan" w:date="2012-08-29T19:43:00Z"/>
          <w:rFonts w:ascii="Times New Roman" w:hAnsi="Times New Roman" w:cs="Times New Roman"/>
          <w:sz w:val="24"/>
          <w:szCs w:val="24"/>
        </w:rPr>
      </w:pPr>
      <w:del w:id="142" w:author="Alan" w:date="2012-08-29T19:43:00Z">
        <w:r w:rsidDel="006A0B3B">
          <w:rPr>
            <w:rFonts w:ascii="Times New Roman" w:hAnsi="Times New Roman" w:cs="Times New Roman"/>
            <w:sz w:val="24"/>
            <w:szCs w:val="24"/>
          </w:rPr>
          <w:delText xml:space="preserve"> expression Φ' that was proposed in previous studies but has not been validated [35–37].”</w:delText>
        </w:r>
      </w:del>
    </w:p>
    <w:p w:rsidR="00B3067C" w:rsidDel="006A0B3B" w:rsidRDefault="00B3067C">
      <w:pPr>
        <w:pStyle w:val="HTMLPreformatted"/>
        <w:rPr>
          <w:del w:id="143" w:author="Alan" w:date="2012-08-29T19:43:00Z"/>
        </w:rPr>
      </w:pPr>
    </w:p>
    <w:p w:rsidR="00B3067C" w:rsidDel="006A0B3B" w:rsidRDefault="00D47279">
      <w:pPr>
        <w:pStyle w:val="HTMLPreformatted"/>
        <w:numPr>
          <w:ilvl w:val="0"/>
          <w:numId w:val="4"/>
        </w:numPr>
        <w:rPr>
          <w:del w:id="144" w:author="Alan" w:date="2012-08-29T19:43:00Z"/>
          <w:rFonts w:ascii="Times New Roman" w:hAnsi="Times New Roman" w:cs="Times New Roman"/>
          <w:sz w:val="24"/>
          <w:szCs w:val="24"/>
        </w:rPr>
      </w:pPr>
      <w:del w:id="145" w:author="Alan" w:date="2012-08-29T19:43:00Z">
        <w:r w:rsidDel="006A0B3B">
          <w:rPr>
            <w:rFonts w:ascii="Times New Roman" w:hAnsi="Times New Roman" w:cs="Times New Roman"/>
            <w:sz w:val="24"/>
            <w:szCs w:val="24"/>
          </w:rPr>
          <w:delText>Appendix B. Interpretation of Φ'</w:delText>
        </w:r>
      </w:del>
    </w:p>
    <w:p w:rsidR="00B3067C" w:rsidDel="006A0B3B" w:rsidRDefault="00B3067C">
      <w:pPr>
        <w:pStyle w:val="HTMLPreformatted"/>
        <w:rPr>
          <w:del w:id="146" w:author="Alan" w:date="2012-08-29T19:43:00Z"/>
          <w:rFonts w:ascii="Times New Roman" w:hAnsi="Times New Roman" w:cs="Times New Roman"/>
          <w:sz w:val="24"/>
          <w:szCs w:val="24"/>
        </w:rPr>
      </w:pPr>
    </w:p>
    <w:p w:rsidR="00B3067C" w:rsidDel="006A0B3B" w:rsidRDefault="00D47279">
      <w:pPr>
        <w:pStyle w:val="HTMLPreformatted"/>
        <w:rPr>
          <w:del w:id="147" w:author="Alan" w:date="2012-08-29T19:43:00Z"/>
          <w:rFonts w:ascii="Times New Roman" w:hAnsi="Times New Roman" w:cs="Times New Roman"/>
          <w:sz w:val="24"/>
          <w:szCs w:val="24"/>
        </w:rPr>
      </w:pPr>
      <w:del w:id="148" w:author="Alan" w:date="2012-08-29T19:43:00Z">
        <w:r w:rsidDel="006A0B3B">
          <w:rPr>
            <w:rFonts w:ascii="Times New Roman" w:hAnsi="Times New Roman" w:cs="Times New Roman"/>
            <w:sz w:val="24"/>
            <w:szCs w:val="24"/>
          </w:rPr>
          <w:delText>“As demonstrated in Section 4.1, Φ' is not the phonon spectral energy density, Φ, defined</w:delText>
        </w:r>
      </w:del>
    </w:p>
    <w:p w:rsidR="00B3067C" w:rsidDel="006A0B3B" w:rsidRDefault="00D47279">
      <w:pPr>
        <w:pStyle w:val="HTMLPreformatted"/>
        <w:rPr>
          <w:del w:id="149" w:author="Alan" w:date="2012-08-29T19:43:00Z"/>
          <w:rFonts w:ascii="Times New Roman" w:hAnsi="Times New Roman" w:cs="Times New Roman"/>
          <w:sz w:val="24"/>
          <w:szCs w:val="24"/>
        </w:rPr>
      </w:pPr>
      <w:del w:id="150" w:author="Alan" w:date="2012-08-29T19:43:00Z">
        <w:r w:rsidDel="006A0B3B">
          <w:rPr>
            <w:rFonts w:ascii="Times New Roman" w:hAnsi="Times New Roman" w:cs="Times New Roman"/>
            <w:sz w:val="24"/>
            <w:szCs w:val="24"/>
          </w:rPr>
          <w:delText xml:space="preserve"> by Eq. (5).”</w:delText>
        </w:r>
      </w:del>
    </w:p>
    <w:p w:rsidR="00B3067C" w:rsidDel="006A0B3B" w:rsidRDefault="00B3067C">
      <w:pPr>
        <w:pStyle w:val="HTMLPreformatted"/>
        <w:rPr>
          <w:del w:id="151" w:author="Alan" w:date="2012-08-29T19:43:00Z"/>
        </w:rPr>
      </w:pPr>
    </w:p>
    <w:p w:rsidR="00B3067C" w:rsidDel="006A0B3B" w:rsidRDefault="00D47279">
      <w:pPr>
        <w:pStyle w:val="HTMLPreformatted"/>
        <w:numPr>
          <w:ilvl w:val="0"/>
          <w:numId w:val="4"/>
        </w:numPr>
        <w:rPr>
          <w:del w:id="152" w:author="Alan" w:date="2012-08-29T19:43:00Z"/>
          <w:rFonts w:ascii="Times New Roman" w:hAnsi="Times New Roman" w:cs="Times New Roman"/>
          <w:sz w:val="24"/>
          <w:szCs w:val="24"/>
        </w:rPr>
      </w:pPr>
      <w:del w:id="153" w:author="Alan" w:date="2012-08-29T19:43:00Z">
        <w:r w:rsidDel="006A0B3B">
          <w:rPr>
            <w:rFonts w:ascii="Times New Roman" w:hAnsi="Times New Roman" w:cs="Times New Roman"/>
            <w:sz w:val="24"/>
            <w:szCs w:val="24"/>
          </w:rPr>
          <w:delText>5. Summary</w:delText>
        </w:r>
      </w:del>
    </w:p>
    <w:p w:rsidR="00B3067C" w:rsidDel="006A0B3B" w:rsidRDefault="00B3067C">
      <w:pPr>
        <w:pStyle w:val="HTMLPreformatted"/>
        <w:rPr>
          <w:del w:id="154" w:author="Alan" w:date="2012-08-29T19:43:00Z"/>
          <w:rFonts w:ascii="Times New Roman" w:hAnsi="Times New Roman" w:cs="Times New Roman"/>
          <w:sz w:val="24"/>
          <w:szCs w:val="24"/>
        </w:rPr>
      </w:pPr>
    </w:p>
    <w:p w:rsidR="00B3067C" w:rsidDel="006A0B3B" w:rsidRDefault="00D47279">
      <w:pPr>
        <w:pStyle w:val="HTMLPreformatted"/>
        <w:rPr>
          <w:del w:id="155" w:author="Alan" w:date="2012-08-29T19:43:00Z"/>
          <w:rFonts w:ascii="Times New Roman" w:hAnsi="Times New Roman" w:cs="Times New Roman"/>
          <w:sz w:val="24"/>
          <w:szCs w:val="24"/>
        </w:rPr>
      </w:pPr>
      <w:del w:id="156" w:author="Alan" w:date="2012-08-29T19:43:00Z">
        <w:r w:rsidDel="006A0B3B">
          <w:rPr>
            <w:rFonts w:ascii="Times New Roman" w:hAnsi="Times New Roman" w:cs="Times New Roman"/>
            <w:sz w:val="24"/>
            <w:szCs w:val="24"/>
          </w:rPr>
          <w:delText>“The phonon SED Φ is well-defined theoretically, while Φ' does not properly map to</w:delText>
        </w:r>
      </w:del>
    </w:p>
    <w:p w:rsidR="00B3067C" w:rsidDel="006A0B3B" w:rsidRDefault="00D47279">
      <w:pPr>
        <w:pStyle w:val="HTMLPreformatted"/>
        <w:rPr>
          <w:del w:id="157" w:author="Alan" w:date="2012-08-29T19:43:00Z"/>
          <w:rFonts w:ascii="Times New Roman" w:hAnsi="Times New Roman" w:cs="Times New Roman"/>
          <w:sz w:val="24"/>
          <w:szCs w:val="24"/>
        </w:rPr>
      </w:pPr>
      <w:del w:id="158" w:author="Alan" w:date="2012-08-29T19:43:00Z">
        <w:r w:rsidDel="006A0B3B">
          <w:rPr>
            <w:rFonts w:ascii="Times New Roman" w:hAnsi="Times New Roman" w:cs="Times New Roman"/>
            <w:sz w:val="24"/>
            <w:szCs w:val="24"/>
          </w:rPr>
          <w:delText xml:space="preserve"> the phonon energies since it is missing the phonon mode eigenvector. We deduce that</w:delText>
        </w:r>
      </w:del>
    </w:p>
    <w:p w:rsidR="00B3067C" w:rsidDel="006A0B3B" w:rsidRDefault="00D47279">
      <w:pPr>
        <w:pStyle w:val="HTMLPreformatted"/>
        <w:rPr>
          <w:del w:id="159" w:author="Alan" w:date="2012-08-29T19:43:00Z"/>
          <w:rFonts w:ascii="Times New Roman" w:hAnsi="Times New Roman" w:cs="Times New Roman"/>
          <w:sz w:val="24"/>
          <w:szCs w:val="24"/>
        </w:rPr>
      </w:pPr>
      <w:del w:id="160" w:author="Alan" w:date="2012-08-29T19:43:00Z">
        <w:r w:rsidDel="006A0B3B">
          <w:rPr>
            <w:rFonts w:ascii="Times New Roman" w:hAnsi="Times New Roman" w:cs="Times New Roman"/>
            <w:sz w:val="24"/>
            <w:szCs w:val="24"/>
          </w:rPr>
          <w:delText xml:space="preserve"> this is the reason Φ' does not accurately predict the phonon lifetimes.”</w:delText>
        </w:r>
      </w:del>
    </w:p>
    <w:p w:rsidR="00B3067C" w:rsidDel="006A0B3B" w:rsidRDefault="00B3067C">
      <w:pPr>
        <w:pStyle w:val="HTMLPreformatted"/>
        <w:rPr>
          <w:del w:id="161" w:author="Alan" w:date="2012-08-29T19:43:00Z"/>
        </w:rPr>
      </w:pPr>
    </w:p>
    <w:p w:rsidR="00B3067C" w:rsidDel="006A0B3B" w:rsidRDefault="00D47279">
      <w:pPr>
        <w:pStyle w:val="HTMLPreformatted"/>
        <w:rPr>
          <w:del w:id="162" w:author="Alan" w:date="2012-08-29T19:43:00Z"/>
          <w:rFonts w:ascii="Times New Roman" w:hAnsi="Times New Roman" w:cs="Times New Roman"/>
          <w:sz w:val="24"/>
          <w:szCs w:val="24"/>
        </w:rPr>
      </w:pPr>
      <w:del w:id="163" w:author="Alan" w:date="2012-08-29T19:43:00Z">
        <w:r w:rsidDel="006A0B3B">
          <w:rPr>
            <w:rFonts w:ascii="Times New Roman" w:hAnsi="Times New Roman" w:cs="Times New Roman"/>
            <w:sz w:val="24"/>
            <w:szCs w:val="24"/>
          </w:rPr>
          <w:delText>As summarized above, the formal derivation of Φ in the frequency domain is presented, which has not been published before. Φ' is shown to be an incorrect expression for the phonon spectral energy density.</w:delText>
        </w:r>
      </w:del>
    </w:p>
    <w:p w:rsidR="00B3067C" w:rsidDel="006A0B3B" w:rsidRDefault="00B3067C">
      <w:pPr>
        <w:pStyle w:val="HTMLPreformatted"/>
        <w:rPr>
          <w:del w:id="164" w:author="Alan" w:date="2012-08-29T19:43:00Z"/>
        </w:rPr>
      </w:pPr>
    </w:p>
    <w:p w:rsidR="00B3067C" w:rsidRDefault="00D47279">
      <w:pPr>
        <w:pStyle w:val="HTMLPreformatted"/>
        <w:rPr>
          <w:rFonts w:ascii="Times New Roman" w:hAnsi="Times New Roman" w:cs="Times New Roman"/>
          <w:i/>
          <w:sz w:val="24"/>
          <w:szCs w:val="24"/>
        </w:rPr>
      </w:pPr>
      <w:del w:id="165" w:author="Alan" w:date="2012-08-29T19:43:00Z">
        <w:r w:rsidDel="006A0B3B">
          <w:rPr>
            <w:rFonts w:ascii="Times New Roman" w:hAnsi="Times New Roman" w:cs="Times New Roman"/>
            <w:i/>
            <w:sz w:val="24"/>
            <w:szCs w:val="24"/>
          </w:rPr>
          <w:delText xml:space="preserve">4. “...are not compared theoretically </w:delText>
        </w:r>
      </w:del>
      <w:proofErr w:type="gramStart"/>
      <w:r>
        <w:rPr>
          <w:rFonts w:ascii="Times New Roman" w:hAnsi="Times New Roman" w:cs="Times New Roman"/>
          <w:i/>
          <w:sz w:val="24"/>
          <w:szCs w:val="24"/>
        </w:rPr>
        <w:t>by</w:t>
      </w:r>
      <w:proofErr w:type="gramEnd"/>
      <w:r>
        <w:rPr>
          <w:rFonts w:ascii="Times New Roman" w:hAnsi="Times New Roman" w:cs="Times New Roman"/>
          <w:i/>
          <w:sz w:val="24"/>
          <w:szCs w:val="24"/>
        </w:rPr>
        <w:t xml:space="preserve"> introducing into the second the normal-mode ex</w:t>
      </w:r>
      <w:del w:id="166" w:author="Alan" w:date="2012-08-29T19:44:00Z">
        <w:r w:rsidDel="006A0B3B">
          <w:rPr>
            <w:rFonts w:ascii="Times New Roman" w:hAnsi="Times New Roman" w:cs="Times New Roman"/>
            <w:i/>
            <w:sz w:val="24"/>
            <w:szCs w:val="24"/>
          </w:rPr>
          <w:delText>-</w:delText>
        </w:r>
      </w:del>
      <w:r>
        <w:rPr>
          <w:rFonts w:ascii="Times New Roman" w:hAnsi="Times New Roman" w:cs="Times New Roman"/>
          <w:i/>
          <w:sz w:val="24"/>
          <w:szCs w:val="24"/>
        </w:rPr>
        <w:t>pansions, for example;”</w:t>
      </w:r>
    </w:p>
    <w:p w:rsidR="00B3067C" w:rsidRDefault="00B3067C">
      <w:pPr>
        <w:pStyle w:val="HTMLPreformatted"/>
      </w:pPr>
    </w:p>
    <w:p w:rsidR="00B3067C" w:rsidRDefault="00D47279">
      <w:pPr>
        <w:pStyle w:val="HTMLPreformatted"/>
        <w:rPr>
          <w:rFonts w:ascii="Times New Roman" w:hAnsi="Times New Roman" w:cs="Times New Roman"/>
          <w:sz w:val="24"/>
          <w:szCs w:val="24"/>
        </w:rPr>
      </w:pPr>
      <w:r>
        <w:rPr>
          <w:rFonts w:ascii="Times New Roman" w:hAnsi="Times New Roman" w:cs="Times New Roman"/>
          <w:sz w:val="24"/>
          <w:szCs w:val="24"/>
        </w:rPr>
        <w:t>This</w:t>
      </w:r>
      <w:ins w:id="167" w:author="Alan" w:date="2012-08-21T22:24:00Z">
        <w:r w:rsidR="00DA7556">
          <w:rPr>
            <w:rFonts w:ascii="Times New Roman" w:hAnsi="Times New Roman" w:cs="Times New Roman"/>
            <w:sz w:val="24"/>
            <w:szCs w:val="24"/>
          </w:rPr>
          <w:t xml:space="preserve"> step</w:t>
        </w:r>
      </w:ins>
      <w:r>
        <w:rPr>
          <w:rFonts w:ascii="Times New Roman" w:hAnsi="Times New Roman" w:cs="Times New Roman"/>
          <w:sz w:val="24"/>
          <w:szCs w:val="24"/>
        </w:rPr>
        <w:t xml:space="preserve"> was not </w:t>
      </w:r>
      <w:ins w:id="168" w:author="Alan" w:date="2012-08-21T22:24:00Z">
        <w:r w:rsidR="00DA7556">
          <w:rPr>
            <w:rFonts w:ascii="Times New Roman" w:hAnsi="Times New Roman" w:cs="Times New Roman"/>
            <w:sz w:val="24"/>
            <w:szCs w:val="24"/>
          </w:rPr>
          <w:t>performed</w:t>
        </w:r>
      </w:ins>
      <w:del w:id="169" w:author="Alan" w:date="2012-08-21T22:24:00Z">
        <w:r w:rsidDel="00DA7556">
          <w:rPr>
            <w:rFonts w:ascii="Times New Roman" w:hAnsi="Times New Roman" w:cs="Times New Roman"/>
            <w:sz w:val="24"/>
            <w:szCs w:val="24"/>
          </w:rPr>
          <w:delText>done</w:delText>
        </w:r>
      </w:del>
      <w:r>
        <w:rPr>
          <w:rFonts w:ascii="Times New Roman" w:hAnsi="Times New Roman" w:cs="Times New Roman"/>
          <w:sz w:val="24"/>
          <w:szCs w:val="24"/>
        </w:rPr>
        <w:t xml:space="preserve"> because introducing the </w:t>
      </w:r>
      <w:del w:id="170" w:author="Alan" w:date="2012-08-29T19:53:00Z">
        <w:r w:rsidDel="00535EF1">
          <w:rPr>
            <w:rFonts w:ascii="Times New Roman" w:hAnsi="Times New Roman" w:cs="Times New Roman"/>
            <w:sz w:val="24"/>
            <w:szCs w:val="24"/>
          </w:rPr>
          <w:delText>“</w:delText>
        </w:r>
      </w:del>
      <w:r>
        <w:rPr>
          <w:rFonts w:ascii="Times New Roman" w:hAnsi="Times New Roman" w:cs="Times New Roman"/>
          <w:sz w:val="24"/>
          <w:szCs w:val="24"/>
        </w:rPr>
        <w:t>normal-mode expansions</w:t>
      </w:r>
      <w:del w:id="171" w:author="Alan" w:date="2012-08-29T19:53:00Z">
        <w:r w:rsidDel="00535EF1">
          <w:rPr>
            <w:rFonts w:ascii="Times New Roman" w:hAnsi="Times New Roman" w:cs="Times New Roman"/>
            <w:sz w:val="24"/>
            <w:szCs w:val="24"/>
          </w:rPr>
          <w:delText>”</w:delText>
        </w:r>
      </w:del>
      <w:r>
        <w:rPr>
          <w:rFonts w:ascii="Times New Roman" w:hAnsi="Times New Roman" w:cs="Times New Roman"/>
          <w:sz w:val="24"/>
          <w:szCs w:val="24"/>
        </w:rPr>
        <w:t xml:space="preserve"> does not allow for any further progress in the derivation of Φ' </w:t>
      </w:r>
      <w:ins w:id="172" w:author="Alan" w:date="2012-08-29T19:50:00Z">
        <w:r w:rsidR="00535EF1">
          <w:rPr>
            <w:rFonts w:ascii="Times New Roman" w:hAnsi="Times New Roman" w:cs="Times New Roman"/>
            <w:sz w:val="24"/>
            <w:szCs w:val="24"/>
          </w:rPr>
          <w:t>[</w:t>
        </w:r>
      </w:ins>
      <w:del w:id="173" w:author="Alan" w:date="2012-08-29T19:50:00Z">
        <w:r w:rsidDel="00535EF1">
          <w:rPr>
            <w:rFonts w:ascii="Times New Roman" w:hAnsi="Times New Roman" w:cs="Times New Roman"/>
            <w:sz w:val="24"/>
            <w:szCs w:val="24"/>
          </w:rPr>
          <w:delText>(</w:delText>
        </w:r>
      </w:del>
      <w:r>
        <w:rPr>
          <w:rFonts w:ascii="Times New Roman" w:hAnsi="Times New Roman" w:cs="Times New Roman"/>
          <w:sz w:val="24"/>
          <w:szCs w:val="24"/>
        </w:rPr>
        <w:t>Eq. (9) of the manuscript, proposed in [37]</w:t>
      </w:r>
      <w:ins w:id="174" w:author="Alan" w:date="2012-08-29T19:50:00Z">
        <w:r w:rsidR="00535EF1">
          <w:rPr>
            <w:rFonts w:ascii="Times New Roman" w:hAnsi="Times New Roman" w:cs="Times New Roman"/>
            <w:sz w:val="24"/>
            <w:szCs w:val="24"/>
          </w:rPr>
          <w:t>]</w:t>
        </w:r>
      </w:ins>
      <w:del w:id="175" w:author="Alan" w:date="2012-08-29T19:50:00Z">
        <w:r w:rsidDel="00535EF1">
          <w:rPr>
            <w:rFonts w:ascii="Times New Roman" w:hAnsi="Times New Roman" w:cs="Times New Roman"/>
            <w:sz w:val="24"/>
            <w:szCs w:val="24"/>
          </w:rPr>
          <w:delText>)</w:delText>
        </w:r>
      </w:del>
      <w:r>
        <w:rPr>
          <w:rFonts w:ascii="Times New Roman" w:hAnsi="Times New Roman" w:cs="Times New Roman"/>
          <w:sz w:val="24"/>
          <w:szCs w:val="24"/>
        </w:rPr>
        <w:t xml:space="preserve">.  Φ' is not an expression </w:t>
      </w:r>
      <w:ins w:id="176" w:author="Alan" w:date="2012-08-29T19:44:00Z">
        <w:r w:rsidR="006A0B3B">
          <w:rPr>
            <w:rFonts w:ascii="Times New Roman" w:hAnsi="Times New Roman" w:cs="Times New Roman"/>
            <w:sz w:val="24"/>
            <w:szCs w:val="24"/>
          </w:rPr>
          <w:t>that</w:t>
        </w:r>
      </w:ins>
      <w:del w:id="177" w:author="Alan" w:date="2012-08-29T19:44:00Z">
        <w:r w:rsidDel="006A0B3B">
          <w:rPr>
            <w:rFonts w:ascii="Times New Roman" w:hAnsi="Times New Roman" w:cs="Times New Roman"/>
            <w:sz w:val="24"/>
            <w:szCs w:val="24"/>
          </w:rPr>
          <w:delText>which</w:delText>
        </w:r>
      </w:del>
      <w:r>
        <w:rPr>
          <w:rFonts w:ascii="Times New Roman" w:hAnsi="Times New Roman" w:cs="Times New Roman"/>
          <w:sz w:val="24"/>
          <w:szCs w:val="24"/>
        </w:rPr>
        <w:t xml:space="preserve"> has a</w:t>
      </w:r>
      <w:del w:id="178" w:author="Alan" w:date="2012-08-29T19:44:00Z">
        <w:r w:rsidDel="006A0B3B">
          <w:rPr>
            <w:rFonts w:ascii="Times New Roman" w:hAnsi="Times New Roman" w:cs="Times New Roman"/>
            <w:sz w:val="24"/>
            <w:szCs w:val="24"/>
          </w:rPr>
          <w:delText>ny</w:delText>
        </w:r>
      </w:del>
      <w:r>
        <w:rPr>
          <w:rFonts w:ascii="Times New Roman" w:hAnsi="Times New Roman" w:cs="Times New Roman"/>
          <w:sz w:val="24"/>
          <w:szCs w:val="24"/>
        </w:rPr>
        <w:t xml:space="preserve"> theoretical basis.  It was incorrectly derived (without a formal derivation) and proposed in [37].  Thus, our goal was to examine </w:t>
      </w:r>
      <w:ins w:id="179" w:author="Alan" w:date="2012-08-29T19:44:00Z">
        <w:r w:rsidR="006A0B3B">
          <w:rPr>
            <w:rFonts w:ascii="Times New Roman" w:hAnsi="Times New Roman" w:cs="Times New Roman"/>
            <w:sz w:val="24"/>
            <w:szCs w:val="24"/>
          </w:rPr>
          <w:t>Φ'</w:t>
        </w:r>
      </w:ins>
      <w:ins w:id="180" w:author="Alan" w:date="2012-08-29T19:52:00Z">
        <w:r w:rsidR="00535EF1">
          <w:rPr>
            <w:rFonts w:ascii="Times New Roman" w:hAnsi="Times New Roman" w:cs="Times New Roman"/>
            <w:sz w:val="24"/>
            <w:szCs w:val="24"/>
          </w:rPr>
          <w:t xml:space="preserve"> and its ability to predict phonon properties. In terms of theoretical work, we show in Appendix B why it is that </w:t>
        </w:r>
        <w:r w:rsidR="00535EF1">
          <w:rPr>
            <w:rFonts w:ascii="Times New Roman" w:hAnsi="Times New Roman" w:cs="Times New Roman"/>
            <w:sz w:val="24"/>
            <w:szCs w:val="24"/>
          </w:rPr>
          <w:t>Φ'</w:t>
        </w:r>
        <w:r w:rsidR="00535EF1">
          <w:rPr>
            <w:rFonts w:ascii="Times New Roman" w:hAnsi="Times New Roman" w:cs="Times New Roman"/>
            <w:sz w:val="24"/>
            <w:szCs w:val="24"/>
          </w:rPr>
          <w:t xml:space="preserve"> is able to predict the phonon frequencies.</w:t>
        </w:r>
      </w:ins>
      <w:del w:id="181" w:author="Alan" w:date="2012-08-29T19:44:00Z">
        <w:r w:rsidDel="006A0B3B">
          <w:rPr>
            <w:rFonts w:ascii="Times New Roman" w:hAnsi="Times New Roman" w:cs="Times New Roman"/>
            <w:sz w:val="24"/>
            <w:szCs w:val="24"/>
          </w:rPr>
          <w:delText>Phi'</w:delText>
        </w:r>
      </w:del>
      <w:r>
        <w:rPr>
          <w:rFonts w:ascii="Times New Roman" w:hAnsi="Times New Roman" w:cs="Times New Roman"/>
          <w:sz w:val="24"/>
          <w:szCs w:val="24"/>
        </w:rPr>
        <w:t>,</w:t>
      </w:r>
      <w:del w:id="182" w:author="Alan" w:date="2012-08-29T19:53:00Z">
        <w:r w:rsidDel="00535EF1">
          <w:rPr>
            <w:rFonts w:ascii="Times New Roman" w:hAnsi="Times New Roman" w:cs="Times New Roman"/>
            <w:sz w:val="24"/>
            <w:szCs w:val="24"/>
          </w:rPr>
          <w:delText xml:space="preserve"> which is shown to be related to the phonon frequencies as discussed in Appendix B. Interpretation of Φ'.</w:delText>
        </w:r>
      </w:del>
    </w:p>
    <w:p w:rsidR="00B3067C" w:rsidRDefault="00B3067C">
      <w:pPr>
        <w:pStyle w:val="HTMLPreformatted"/>
      </w:pPr>
    </w:p>
    <w:p w:rsidR="00B3067C" w:rsidRDefault="00D47279">
      <w:pPr>
        <w:pStyle w:val="HTMLPreformatted"/>
        <w:rPr>
          <w:rFonts w:ascii="Times New Roman" w:hAnsi="Times New Roman" w:cs="Times New Roman"/>
          <w:i/>
          <w:sz w:val="24"/>
          <w:szCs w:val="24"/>
        </w:rPr>
      </w:pPr>
      <w:r>
        <w:rPr>
          <w:rFonts w:ascii="Times New Roman" w:hAnsi="Times New Roman" w:cs="Times New Roman"/>
          <w:i/>
          <w:sz w:val="24"/>
          <w:szCs w:val="24"/>
        </w:rPr>
        <w:t xml:space="preserve">5. </w:t>
      </w:r>
      <w:commentRangeStart w:id="183"/>
      <w:r>
        <w:rPr>
          <w:rFonts w:ascii="Times New Roman" w:hAnsi="Times New Roman" w:cs="Times New Roman"/>
          <w:i/>
          <w:sz w:val="24"/>
          <w:szCs w:val="24"/>
        </w:rPr>
        <w:t>“Third, the comparison is between two different sets (for each system)</w:t>
      </w:r>
    </w:p>
    <w:p w:rsidR="00B3067C" w:rsidRDefault="00D47279">
      <w:pPr>
        <w:pStyle w:val="HTMLPreformatted"/>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of</w:t>
      </w:r>
      <w:proofErr w:type="gramEnd"/>
      <w:r>
        <w:rPr>
          <w:rFonts w:ascii="Times New Roman" w:hAnsi="Times New Roman" w:cs="Times New Roman"/>
          <w:i/>
          <w:sz w:val="24"/>
          <w:szCs w:val="24"/>
        </w:rPr>
        <w:t xml:space="preserve"> numerical results obtained for small systems, and one wonders what are the computational</w:t>
      </w:r>
    </w:p>
    <w:p w:rsidR="00B3067C" w:rsidRDefault="00D47279">
      <w:pPr>
        <w:pStyle w:val="HTMLPreformatted"/>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errors</w:t>
      </w:r>
      <w:proofErr w:type="gramEnd"/>
      <w:r>
        <w:rPr>
          <w:rFonts w:ascii="Times New Roman" w:hAnsi="Times New Roman" w:cs="Times New Roman"/>
          <w:i/>
          <w:sz w:val="24"/>
          <w:szCs w:val="24"/>
        </w:rPr>
        <w:t xml:space="preserve"> in each of them, and how does the numerical protocol affect the comparison; </w:t>
      </w:r>
    </w:p>
    <w:commentRangeEnd w:id="183"/>
    <w:p w:rsidR="00B3067C" w:rsidRDefault="00535EF1">
      <w:pPr>
        <w:pStyle w:val="HTMLPreformatted"/>
      </w:pPr>
      <w:r>
        <w:rPr>
          <w:rStyle w:val="CommentReference"/>
          <w:rFonts w:ascii="Times New Roman" w:hAnsi="Times New Roman" w:cs="Times New Roman"/>
        </w:rPr>
        <w:commentReference w:id="183"/>
      </w:r>
    </w:p>
    <w:p w:rsidR="00B3067C" w:rsidRDefault="00D47279">
      <w:pPr>
        <w:pStyle w:val="HTMLPreformatted"/>
        <w:rPr>
          <w:rFonts w:ascii="Times New Roman" w:hAnsi="Times New Roman" w:cs="Times New Roman"/>
          <w:sz w:val="24"/>
          <w:szCs w:val="24"/>
        </w:rPr>
      </w:pPr>
      <w:del w:id="184" w:author="Alan" w:date="2012-08-29T19:51:00Z">
        <w:r w:rsidDel="00535EF1">
          <w:rPr>
            <w:rFonts w:ascii="Times New Roman" w:hAnsi="Times New Roman" w:cs="Times New Roman"/>
            <w:sz w:val="24"/>
            <w:szCs w:val="24"/>
          </w:rPr>
          <w:delText>Since the focus of this manuscript was the comparison of two SED methods for predicting phonon properties (Φ and Φ'), we</w:delText>
        </w:r>
      </w:del>
      <w:ins w:id="185" w:author="Alan" w:date="2012-08-29T19:51:00Z">
        <w:r w:rsidR="00535EF1">
          <w:rPr>
            <w:rFonts w:ascii="Times New Roman" w:hAnsi="Times New Roman" w:cs="Times New Roman"/>
            <w:sz w:val="24"/>
            <w:szCs w:val="24"/>
          </w:rPr>
          <w:t>We</w:t>
        </w:r>
      </w:ins>
      <w:r>
        <w:rPr>
          <w:rFonts w:ascii="Times New Roman" w:hAnsi="Times New Roman" w:cs="Times New Roman"/>
          <w:sz w:val="24"/>
          <w:szCs w:val="24"/>
        </w:rPr>
        <w:t xml:space="preserve"> commented</w:t>
      </w:r>
      <w:del w:id="186" w:author="Alan" w:date="2012-08-29T19:51:00Z">
        <w:r w:rsidDel="00535EF1">
          <w:rPr>
            <w:rFonts w:ascii="Times New Roman" w:hAnsi="Times New Roman" w:cs="Times New Roman"/>
            <w:sz w:val="24"/>
            <w:szCs w:val="24"/>
          </w:rPr>
          <w:delText xml:space="preserve"> several times</w:delText>
        </w:r>
      </w:del>
      <w:r>
        <w:rPr>
          <w:rFonts w:ascii="Times New Roman" w:hAnsi="Times New Roman" w:cs="Times New Roman"/>
          <w:sz w:val="24"/>
          <w:szCs w:val="24"/>
        </w:rPr>
        <w:t xml:space="preserve"> about the errors and uncertainties in the numerical results</w:t>
      </w:r>
      <w:ins w:id="187" w:author="Alan" w:date="2012-08-29T19:51:00Z">
        <w:r w:rsidR="00535EF1">
          <w:rPr>
            <w:rFonts w:ascii="Times New Roman" w:hAnsi="Times New Roman" w:cs="Times New Roman"/>
            <w:sz w:val="24"/>
            <w:szCs w:val="24"/>
          </w:rPr>
          <w:t xml:space="preserve"> in the </w:t>
        </w:r>
        <w:r w:rsidR="00535EF1">
          <w:rPr>
            <w:rFonts w:ascii="Times New Roman" w:hAnsi="Times New Roman" w:cs="Times New Roman"/>
            <w:sz w:val="24"/>
            <w:szCs w:val="24"/>
          </w:rPr>
          <w:t>following</w:t>
        </w:r>
        <w:r w:rsidR="00535EF1">
          <w:rPr>
            <w:rFonts w:ascii="Times New Roman" w:hAnsi="Times New Roman" w:cs="Times New Roman"/>
            <w:sz w:val="24"/>
            <w:szCs w:val="24"/>
          </w:rPr>
          <w:t xml:space="preserve"> locations</w:t>
        </w:r>
      </w:ins>
      <w:r>
        <w:rPr>
          <w:rFonts w:ascii="Times New Roman" w:hAnsi="Times New Roman" w:cs="Times New Roman"/>
          <w:sz w:val="24"/>
          <w:szCs w:val="24"/>
        </w:rPr>
        <w:t>:</w:t>
      </w:r>
    </w:p>
    <w:p w:rsidR="00B3067C" w:rsidRDefault="00B3067C">
      <w:pPr>
        <w:pStyle w:val="HTMLPreformatted"/>
      </w:pPr>
    </w:p>
    <w:p w:rsidR="00B3067C" w:rsidRPr="00535EF1" w:rsidRDefault="00D47279">
      <w:pPr>
        <w:pStyle w:val="HTMLPreformatted"/>
        <w:rPr>
          <w:rFonts w:ascii="Times New Roman" w:hAnsi="Times New Roman" w:cs="Times New Roman"/>
          <w:sz w:val="22"/>
          <w:szCs w:val="22"/>
          <w:rPrChange w:id="188" w:author="Alan" w:date="2012-08-29T19:54:00Z">
            <w:rPr>
              <w:rFonts w:ascii="Times New Roman" w:hAnsi="Times New Roman" w:cs="Times New Roman"/>
              <w:sz w:val="24"/>
              <w:szCs w:val="24"/>
            </w:rPr>
          </w:rPrChange>
        </w:rPr>
      </w:pPr>
      <w:r w:rsidRPr="00535EF1">
        <w:rPr>
          <w:rFonts w:ascii="Times New Roman" w:hAnsi="Times New Roman" w:cs="Times New Roman"/>
          <w:sz w:val="22"/>
          <w:szCs w:val="22"/>
          <w:rPrChange w:id="189" w:author="Alan" w:date="2012-08-29T19:54:00Z">
            <w:rPr>
              <w:rFonts w:ascii="Times New Roman" w:hAnsi="Times New Roman" w:cs="Times New Roman"/>
              <w:sz w:val="24"/>
              <w:szCs w:val="24"/>
            </w:rPr>
          </w:rPrChange>
        </w:rPr>
        <w:t>3.2. Phonon Lifetimes and Frequencies</w:t>
      </w:r>
    </w:p>
    <w:p w:rsidR="00B3067C" w:rsidRPr="00535EF1" w:rsidRDefault="00B3067C">
      <w:pPr>
        <w:pStyle w:val="HTMLPreformatted"/>
        <w:rPr>
          <w:sz w:val="22"/>
          <w:szCs w:val="22"/>
          <w:rPrChange w:id="190" w:author="Alan" w:date="2012-08-29T19:54:00Z">
            <w:rPr/>
          </w:rPrChange>
        </w:rPr>
      </w:pPr>
    </w:p>
    <w:p w:rsidR="00B3067C" w:rsidRPr="00535EF1" w:rsidDel="00535EF1" w:rsidRDefault="00D47279">
      <w:pPr>
        <w:pStyle w:val="HTMLPreformatted"/>
        <w:rPr>
          <w:del w:id="191" w:author="Alan" w:date="2012-08-29T19:54:00Z"/>
          <w:rFonts w:ascii="Times New Roman" w:hAnsi="Times New Roman" w:cs="Times New Roman"/>
          <w:sz w:val="22"/>
          <w:szCs w:val="22"/>
          <w:rPrChange w:id="192" w:author="Alan" w:date="2012-08-29T19:54:00Z">
            <w:rPr>
              <w:del w:id="193" w:author="Alan" w:date="2012-08-29T19:54:00Z"/>
              <w:rFonts w:ascii="Times New Roman" w:hAnsi="Times New Roman" w:cs="Times New Roman"/>
            </w:rPr>
          </w:rPrChange>
        </w:rPr>
      </w:pPr>
      <w:r w:rsidRPr="00535EF1">
        <w:rPr>
          <w:rFonts w:ascii="Times New Roman" w:hAnsi="Times New Roman" w:cs="Times New Roman"/>
          <w:sz w:val="22"/>
          <w:szCs w:val="22"/>
          <w:rPrChange w:id="194" w:author="Alan" w:date="2012-08-29T19:54:00Z">
            <w:rPr>
              <w:rFonts w:ascii="Times New Roman" w:hAnsi="Times New Roman" w:cs="Times New Roman"/>
            </w:rPr>
          </w:rPrChange>
        </w:rPr>
        <w:t>The uncertainty in the predicted phonon frequencies is</w:t>
      </w:r>
      <w:ins w:id="195" w:author="Alan" w:date="2012-08-29T19:54:00Z">
        <w:r w:rsidR="00535EF1">
          <w:rPr>
            <w:rFonts w:ascii="Times New Roman" w:hAnsi="Times New Roman" w:cs="Times New Roman"/>
            <w:sz w:val="22"/>
            <w:szCs w:val="22"/>
          </w:rPr>
          <w:t xml:space="preserve"> </w:t>
        </w:r>
      </w:ins>
    </w:p>
    <w:p w:rsidR="00B3067C" w:rsidRPr="00535EF1" w:rsidDel="00535EF1" w:rsidRDefault="00D47279">
      <w:pPr>
        <w:pStyle w:val="HTMLPreformatted"/>
        <w:rPr>
          <w:del w:id="196" w:author="Alan" w:date="2012-08-29T19:54:00Z"/>
          <w:rFonts w:ascii="Times New Roman" w:hAnsi="Times New Roman" w:cs="Times New Roman"/>
          <w:sz w:val="22"/>
          <w:szCs w:val="22"/>
          <w:rPrChange w:id="197" w:author="Alan" w:date="2012-08-29T19:54:00Z">
            <w:rPr>
              <w:del w:id="198" w:author="Alan" w:date="2012-08-29T19:54:00Z"/>
              <w:rFonts w:ascii="Times New Roman" w:hAnsi="Times New Roman" w:cs="Times New Roman"/>
            </w:rPr>
          </w:rPrChange>
        </w:rPr>
      </w:pPr>
      <w:del w:id="199" w:author="Alan" w:date="2012-08-29T19:54:00Z">
        <w:r w:rsidRPr="00535EF1" w:rsidDel="00535EF1">
          <w:rPr>
            <w:rFonts w:ascii="Times New Roman" w:hAnsi="Times New Roman" w:cs="Times New Roman"/>
            <w:sz w:val="22"/>
            <w:szCs w:val="22"/>
            <w:rPrChange w:id="200" w:author="Alan" w:date="2012-08-29T19:54:00Z">
              <w:rPr>
                <w:rFonts w:ascii="Times New Roman" w:hAnsi="Times New Roman" w:cs="Times New Roman"/>
              </w:rPr>
            </w:rPrChange>
          </w:rPr>
          <w:delText xml:space="preserve"> </w:delText>
        </w:r>
      </w:del>
      <w:proofErr w:type="gramStart"/>
      <w:r w:rsidRPr="00535EF1">
        <w:rPr>
          <w:rFonts w:ascii="Times New Roman" w:hAnsi="Times New Roman" w:cs="Times New Roman"/>
          <w:sz w:val="22"/>
          <w:szCs w:val="22"/>
          <w:rPrChange w:id="201" w:author="Alan" w:date="2012-08-29T19:54:00Z">
            <w:rPr>
              <w:rFonts w:ascii="Times New Roman" w:hAnsi="Times New Roman" w:cs="Times New Roman"/>
            </w:rPr>
          </w:rPrChange>
        </w:rPr>
        <w:t>on</w:t>
      </w:r>
      <w:proofErr w:type="gramEnd"/>
      <w:r w:rsidRPr="00535EF1">
        <w:rPr>
          <w:rFonts w:ascii="Times New Roman" w:hAnsi="Times New Roman" w:cs="Times New Roman"/>
          <w:sz w:val="22"/>
          <w:szCs w:val="22"/>
          <w:rPrChange w:id="202" w:author="Alan" w:date="2012-08-29T19:54:00Z">
            <w:rPr>
              <w:rFonts w:ascii="Times New Roman" w:hAnsi="Times New Roman" w:cs="Times New Roman"/>
            </w:rPr>
          </w:rPrChange>
        </w:rPr>
        <w:t xml:space="preserve"> the order of the frequency resolution used to perform the fast Fourier transform</w:t>
      </w:r>
      <w:del w:id="203" w:author="Alan" w:date="2012-08-29T19:54:00Z">
        <w:r w:rsidRPr="00535EF1" w:rsidDel="00535EF1">
          <w:rPr>
            <w:rFonts w:ascii="Times New Roman" w:hAnsi="Times New Roman" w:cs="Times New Roman"/>
            <w:sz w:val="22"/>
            <w:szCs w:val="22"/>
            <w:rPrChange w:id="204" w:author="Alan" w:date="2012-08-29T19:54:00Z">
              <w:rPr>
                <w:rFonts w:ascii="Times New Roman" w:hAnsi="Times New Roman" w:cs="Times New Roman"/>
              </w:rPr>
            </w:rPrChange>
          </w:rPr>
          <w:delText>s</w:delText>
        </w:r>
      </w:del>
    </w:p>
    <w:p w:rsidR="00B3067C" w:rsidRPr="00535EF1" w:rsidDel="00535EF1" w:rsidRDefault="00D47279">
      <w:pPr>
        <w:pStyle w:val="HTMLPreformatted"/>
        <w:rPr>
          <w:del w:id="205" w:author="Alan" w:date="2012-08-29T19:54:00Z"/>
          <w:rFonts w:ascii="Times New Roman" w:hAnsi="Times New Roman" w:cs="Times New Roman"/>
          <w:sz w:val="22"/>
          <w:szCs w:val="22"/>
          <w:rPrChange w:id="206" w:author="Alan" w:date="2012-08-29T19:54:00Z">
            <w:rPr>
              <w:del w:id="207" w:author="Alan" w:date="2012-08-29T19:54:00Z"/>
              <w:rFonts w:ascii="Times New Roman" w:hAnsi="Times New Roman" w:cs="Times New Roman"/>
            </w:rPr>
          </w:rPrChange>
        </w:rPr>
      </w:pPr>
      <w:r w:rsidRPr="00535EF1">
        <w:rPr>
          <w:rFonts w:ascii="Times New Roman" w:hAnsi="Times New Roman" w:cs="Times New Roman"/>
          <w:sz w:val="22"/>
          <w:szCs w:val="22"/>
          <w:rPrChange w:id="208" w:author="Alan" w:date="2012-08-29T19:54: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209" w:author="Alan" w:date="2012-08-29T19:54:00Z">
            <w:rPr>
              <w:rFonts w:ascii="Times New Roman" w:hAnsi="Times New Roman" w:cs="Times New Roman"/>
            </w:rPr>
          </w:rPrChange>
        </w:rPr>
        <w:t>required</w:t>
      </w:r>
      <w:proofErr w:type="gramEnd"/>
      <w:r w:rsidRPr="00535EF1">
        <w:rPr>
          <w:rFonts w:ascii="Times New Roman" w:hAnsi="Times New Roman" w:cs="Times New Roman"/>
          <w:sz w:val="22"/>
          <w:szCs w:val="22"/>
          <w:rPrChange w:id="210" w:author="Alan" w:date="2012-08-29T19:54:00Z">
            <w:rPr>
              <w:rFonts w:ascii="Times New Roman" w:hAnsi="Times New Roman" w:cs="Times New Roman"/>
            </w:rPr>
          </w:rPrChange>
        </w:rPr>
        <w:t xml:space="preserve"> to evaluate Φ and Φ , which is 10</w:t>
      </w:r>
      <w:r w:rsidRPr="00535EF1">
        <w:rPr>
          <w:rFonts w:ascii="Times New Roman" w:hAnsi="Times New Roman" w:cs="Times New Roman"/>
          <w:sz w:val="22"/>
          <w:szCs w:val="22"/>
          <w:vertAlign w:val="superscript"/>
          <w:rPrChange w:id="211" w:author="Alan" w:date="2012-08-29T19:54:00Z">
            <w:rPr>
              <w:rFonts w:ascii="Times New Roman" w:hAnsi="Times New Roman" w:cs="Times New Roman"/>
            </w:rPr>
          </w:rPrChange>
        </w:rPr>
        <w:t>2</w:t>
      </w:r>
      <w:r w:rsidRPr="00535EF1">
        <w:rPr>
          <w:rFonts w:ascii="Times New Roman" w:hAnsi="Times New Roman" w:cs="Times New Roman"/>
          <w:sz w:val="22"/>
          <w:szCs w:val="22"/>
          <w:rPrChange w:id="212" w:author="Alan" w:date="2012-08-29T19:54:00Z">
            <w:rPr>
              <w:rFonts w:ascii="Times New Roman" w:hAnsi="Times New Roman" w:cs="Times New Roman"/>
            </w:rPr>
          </w:rPrChange>
        </w:rPr>
        <w:t xml:space="preserve"> − 10</w:t>
      </w:r>
      <w:r w:rsidRPr="00535EF1">
        <w:rPr>
          <w:rFonts w:ascii="Times New Roman" w:hAnsi="Times New Roman" w:cs="Times New Roman"/>
          <w:sz w:val="22"/>
          <w:szCs w:val="22"/>
          <w:vertAlign w:val="superscript"/>
          <w:rPrChange w:id="213" w:author="Alan" w:date="2012-08-29T19:54:00Z">
            <w:rPr>
              <w:rFonts w:ascii="Times New Roman" w:hAnsi="Times New Roman" w:cs="Times New Roman"/>
            </w:rPr>
          </w:rPrChange>
        </w:rPr>
        <w:t>4</w:t>
      </w:r>
      <w:r w:rsidRPr="00535EF1">
        <w:rPr>
          <w:rFonts w:ascii="Times New Roman" w:hAnsi="Times New Roman" w:cs="Times New Roman"/>
          <w:sz w:val="22"/>
          <w:szCs w:val="22"/>
          <w:rPrChange w:id="214" w:author="Alan" w:date="2012-08-29T19:54:00Z">
            <w:rPr>
              <w:rFonts w:ascii="Times New Roman" w:hAnsi="Times New Roman" w:cs="Times New Roman"/>
            </w:rPr>
          </w:rPrChange>
        </w:rPr>
        <w:t xml:space="preserve"> less than the phonon frequencies</w:t>
      </w:r>
      <w:ins w:id="215" w:author="Alan" w:date="2012-08-29T19:54:00Z">
        <w:r w:rsidR="00535EF1">
          <w:rPr>
            <w:rFonts w:ascii="Times New Roman" w:hAnsi="Times New Roman" w:cs="Times New Roman"/>
            <w:sz w:val="22"/>
            <w:szCs w:val="22"/>
          </w:rPr>
          <w:t xml:space="preserve"> </w:t>
        </w:r>
      </w:ins>
    </w:p>
    <w:p w:rsidR="00B3067C" w:rsidRPr="00535EF1" w:rsidDel="00535EF1" w:rsidRDefault="00D47279">
      <w:pPr>
        <w:pStyle w:val="HTMLPreformatted"/>
        <w:rPr>
          <w:del w:id="216" w:author="Alan" w:date="2012-08-29T19:54:00Z"/>
          <w:rFonts w:ascii="Times New Roman" w:hAnsi="Times New Roman" w:cs="Times New Roman"/>
          <w:sz w:val="22"/>
          <w:szCs w:val="22"/>
          <w:rPrChange w:id="217" w:author="Alan" w:date="2012-08-29T19:54:00Z">
            <w:rPr>
              <w:del w:id="218" w:author="Alan" w:date="2012-08-29T19:54:00Z"/>
              <w:rFonts w:ascii="Times New Roman" w:hAnsi="Times New Roman" w:cs="Times New Roman"/>
            </w:rPr>
          </w:rPrChange>
        </w:rPr>
      </w:pPr>
      <w:del w:id="219" w:author="Alan" w:date="2012-08-29T19:54:00Z">
        <w:r w:rsidRPr="00535EF1" w:rsidDel="00535EF1">
          <w:rPr>
            <w:rFonts w:ascii="Times New Roman" w:hAnsi="Times New Roman" w:cs="Times New Roman"/>
            <w:sz w:val="22"/>
            <w:szCs w:val="22"/>
            <w:rPrChange w:id="220" w:author="Alan" w:date="2012-08-29T19:54:00Z">
              <w:rPr>
                <w:rFonts w:ascii="Times New Roman" w:hAnsi="Times New Roman" w:cs="Times New Roman"/>
              </w:rPr>
            </w:rPrChange>
          </w:rPr>
          <w:delText xml:space="preserve"> </w:delText>
        </w:r>
      </w:del>
      <w:proofErr w:type="gramStart"/>
      <w:r w:rsidRPr="00535EF1">
        <w:rPr>
          <w:rFonts w:ascii="Times New Roman" w:hAnsi="Times New Roman" w:cs="Times New Roman"/>
          <w:sz w:val="22"/>
          <w:szCs w:val="22"/>
          <w:rPrChange w:id="221" w:author="Alan" w:date="2012-08-29T19:54:00Z">
            <w:rPr>
              <w:rFonts w:ascii="Times New Roman" w:hAnsi="Times New Roman" w:cs="Times New Roman"/>
            </w:rPr>
          </w:rPrChange>
        </w:rPr>
        <w:t>studied</w:t>
      </w:r>
      <w:proofErr w:type="gramEnd"/>
      <w:r w:rsidRPr="00535EF1">
        <w:rPr>
          <w:rFonts w:ascii="Times New Roman" w:hAnsi="Times New Roman" w:cs="Times New Roman"/>
          <w:sz w:val="22"/>
          <w:szCs w:val="22"/>
          <w:rPrChange w:id="222" w:author="Alan" w:date="2012-08-29T19:54:00Z">
            <w:rPr>
              <w:rFonts w:ascii="Times New Roman" w:hAnsi="Times New Roman" w:cs="Times New Roman"/>
            </w:rPr>
          </w:rPrChange>
        </w:rPr>
        <w:t xml:space="preserve"> in this work (see Sections 4.1, 4.2, and 4.3). At the temperatures studied in this</w:t>
      </w:r>
      <w:ins w:id="223" w:author="Alan" w:date="2012-08-29T19:54:00Z">
        <w:r w:rsidR="00535EF1">
          <w:rPr>
            <w:rFonts w:ascii="Times New Roman" w:hAnsi="Times New Roman" w:cs="Times New Roman"/>
            <w:sz w:val="22"/>
            <w:szCs w:val="22"/>
          </w:rPr>
          <w:t xml:space="preserve"> </w:t>
        </w:r>
      </w:ins>
    </w:p>
    <w:p w:rsidR="00B3067C" w:rsidRPr="00535EF1" w:rsidDel="00535EF1" w:rsidRDefault="00D47279">
      <w:pPr>
        <w:pStyle w:val="HTMLPreformatted"/>
        <w:rPr>
          <w:del w:id="224" w:author="Alan" w:date="2012-08-29T19:54:00Z"/>
          <w:rFonts w:ascii="Times New Roman" w:hAnsi="Times New Roman" w:cs="Times New Roman"/>
          <w:sz w:val="22"/>
          <w:szCs w:val="22"/>
          <w:rPrChange w:id="225" w:author="Alan" w:date="2012-08-29T19:54:00Z">
            <w:rPr>
              <w:del w:id="226" w:author="Alan" w:date="2012-08-29T19:54:00Z"/>
              <w:rFonts w:ascii="Times New Roman" w:hAnsi="Times New Roman" w:cs="Times New Roman"/>
            </w:rPr>
          </w:rPrChange>
        </w:rPr>
      </w:pPr>
      <w:del w:id="227" w:author="Alan" w:date="2012-08-29T19:54:00Z">
        <w:r w:rsidRPr="00535EF1" w:rsidDel="00535EF1">
          <w:rPr>
            <w:rFonts w:ascii="Times New Roman" w:hAnsi="Times New Roman" w:cs="Times New Roman"/>
            <w:sz w:val="22"/>
            <w:szCs w:val="22"/>
            <w:rPrChange w:id="228" w:author="Alan" w:date="2012-08-29T19:54:00Z">
              <w:rPr>
                <w:rFonts w:ascii="Times New Roman" w:hAnsi="Times New Roman" w:cs="Times New Roman"/>
              </w:rPr>
            </w:rPrChange>
          </w:rPr>
          <w:delText xml:space="preserve"> </w:delText>
        </w:r>
      </w:del>
      <w:proofErr w:type="gramStart"/>
      <w:r w:rsidRPr="00535EF1">
        <w:rPr>
          <w:rFonts w:ascii="Times New Roman" w:hAnsi="Times New Roman" w:cs="Times New Roman"/>
          <w:sz w:val="22"/>
          <w:szCs w:val="22"/>
          <w:rPrChange w:id="229" w:author="Alan" w:date="2012-08-29T19:54:00Z">
            <w:rPr>
              <w:rFonts w:ascii="Times New Roman" w:hAnsi="Times New Roman" w:cs="Times New Roman"/>
            </w:rPr>
          </w:rPrChange>
        </w:rPr>
        <w:t>work</w:t>
      </w:r>
      <w:proofErr w:type="gramEnd"/>
      <w:r w:rsidRPr="00535EF1">
        <w:rPr>
          <w:rFonts w:ascii="Times New Roman" w:hAnsi="Times New Roman" w:cs="Times New Roman"/>
          <w:sz w:val="22"/>
          <w:szCs w:val="22"/>
          <w:rPrChange w:id="230" w:author="Alan" w:date="2012-08-29T19:54:00Z">
            <w:rPr>
              <w:rFonts w:ascii="Times New Roman" w:hAnsi="Times New Roman" w:cs="Times New Roman"/>
            </w:rPr>
          </w:rPrChange>
        </w:rPr>
        <w:t>, we find that fitting single or simultaneous peaks in either Φ or Φ results in les</w:t>
      </w:r>
      <w:ins w:id="231" w:author="Alan" w:date="2012-08-29T19:54:00Z">
        <w:r w:rsidR="00535EF1">
          <w:rPr>
            <w:rFonts w:ascii="Times New Roman" w:hAnsi="Times New Roman" w:cs="Times New Roman"/>
            <w:sz w:val="22"/>
            <w:szCs w:val="22"/>
          </w:rPr>
          <w:t>s</w:t>
        </w:r>
      </w:ins>
      <w:del w:id="232" w:author="Alan" w:date="2012-08-29T19:54:00Z">
        <w:r w:rsidRPr="00535EF1" w:rsidDel="00535EF1">
          <w:rPr>
            <w:rFonts w:ascii="Times New Roman" w:hAnsi="Times New Roman" w:cs="Times New Roman"/>
            <w:sz w:val="22"/>
            <w:szCs w:val="22"/>
            <w:rPrChange w:id="233" w:author="Alan" w:date="2012-08-29T19:54:00Z">
              <w:rPr>
                <w:rFonts w:ascii="Times New Roman" w:hAnsi="Times New Roman" w:cs="Times New Roman"/>
              </w:rPr>
            </w:rPrChange>
          </w:rPr>
          <w:delText>s</w:delText>
        </w:r>
      </w:del>
    </w:p>
    <w:p w:rsidR="00B3067C" w:rsidRPr="00535EF1" w:rsidDel="00535EF1" w:rsidRDefault="00D47279">
      <w:pPr>
        <w:pStyle w:val="HTMLPreformatted"/>
        <w:rPr>
          <w:del w:id="234" w:author="Alan" w:date="2012-08-29T19:54:00Z"/>
          <w:rFonts w:ascii="Times New Roman" w:hAnsi="Times New Roman" w:cs="Times New Roman"/>
          <w:sz w:val="22"/>
          <w:szCs w:val="22"/>
          <w:rPrChange w:id="235" w:author="Alan" w:date="2012-08-29T19:54:00Z">
            <w:rPr>
              <w:del w:id="236" w:author="Alan" w:date="2012-08-29T19:54:00Z"/>
              <w:rFonts w:ascii="Times New Roman" w:hAnsi="Times New Roman" w:cs="Times New Roman"/>
            </w:rPr>
          </w:rPrChange>
        </w:rPr>
      </w:pPr>
      <w:r w:rsidRPr="00535EF1">
        <w:rPr>
          <w:rFonts w:ascii="Times New Roman" w:hAnsi="Times New Roman" w:cs="Times New Roman"/>
          <w:sz w:val="22"/>
          <w:szCs w:val="22"/>
          <w:rPrChange w:id="237" w:author="Alan" w:date="2012-08-29T19:54: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238" w:author="Alan" w:date="2012-08-29T19:54:00Z">
            <w:rPr>
              <w:rFonts w:ascii="Times New Roman" w:hAnsi="Times New Roman" w:cs="Times New Roman"/>
            </w:rPr>
          </w:rPrChange>
        </w:rPr>
        <w:t>than</w:t>
      </w:r>
      <w:proofErr w:type="gramEnd"/>
      <w:r w:rsidRPr="00535EF1">
        <w:rPr>
          <w:rFonts w:ascii="Times New Roman" w:hAnsi="Times New Roman" w:cs="Times New Roman"/>
          <w:sz w:val="22"/>
          <w:szCs w:val="22"/>
          <w:rPrChange w:id="239" w:author="Alan" w:date="2012-08-29T19:54:00Z">
            <w:rPr>
              <w:rFonts w:ascii="Times New Roman" w:hAnsi="Times New Roman" w:cs="Times New Roman"/>
            </w:rPr>
          </w:rPrChange>
        </w:rPr>
        <w:t xml:space="preserve"> five percent difference in the predicted lifetimes. The uncertainty from fitting the</w:t>
      </w:r>
      <w:ins w:id="240" w:author="Alan" w:date="2012-08-29T19:54:00Z">
        <w:r w:rsidR="00535EF1">
          <w:rPr>
            <w:rFonts w:ascii="Times New Roman" w:hAnsi="Times New Roman" w:cs="Times New Roman"/>
            <w:sz w:val="22"/>
            <w:szCs w:val="22"/>
          </w:rPr>
          <w:t xml:space="preserve"> </w:t>
        </w:r>
      </w:ins>
    </w:p>
    <w:p w:rsidR="00B3067C" w:rsidRPr="00535EF1" w:rsidDel="00535EF1" w:rsidRDefault="00D47279">
      <w:pPr>
        <w:pStyle w:val="HTMLPreformatted"/>
        <w:rPr>
          <w:del w:id="241" w:author="Alan" w:date="2012-08-29T19:55:00Z"/>
          <w:rFonts w:ascii="Times New Roman" w:hAnsi="Times New Roman" w:cs="Times New Roman"/>
          <w:sz w:val="22"/>
          <w:szCs w:val="22"/>
          <w:rPrChange w:id="242" w:author="Alan" w:date="2012-08-29T19:54:00Z">
            <w:rPr>
              <w:del w:id="243" w:author="Alan" w:date="2012-08-29T19:55:00Z"/>
              <w:rFonts w:ascii="Times New Roman" w:hAnsi="Times New Roman" w:cs="Times New Roman"/>
            </w:rPr>
          </w:rPrChange>
        </w:rPr>
      </w:pPr>
      <w:r w:rsidRPr="00535EF1">
        <w:rPr>
          <w:rFonts w:ascii="Times New Roman" w:hAnsi="Times New Roman" w:cs="Times New Roman"/>
          <w:sz w:val="22"/>
          <w:szCs w:val="22"/>
          <w:rPrChange w:id="244" w:author="Alan" w:date="2012-08-29T19:54:00Z">
            <w:rPr>
              <w:rFonts w:ascii="Times New Roman" w:hAnsi="Times New Roman" w:cs="Times New Roman"/>
            </w:rPr>
          </w:rPrChange>
        </w:rPr>
        <w:t xml:space="preserve"> </w:t>
      </w:r>
      <w:proofErr w:type="spellStart"/>
      <w:r w:rsidRPr="00535EF1">
        <w:rPr>
          <w:rFonts w:ascii="Times New Roman" w:hAnsi="Times New Roman" w:cs="Times New Roman"/>
          <w:sz w:val="22"/>
          <w:szCs w:val="22"/>
          <w:rPrChange w:id="245" w:author="Alan" w:date="2012-08-29T19:54:00Z">
            <w:rPr>
              <w:rFonts w:ascii="Times New Roman" w:hAnsi="Times New Roman" w:cs="Times New Roman"/>
            </w:rPr>
          </w:rPrChange>
        </w:rPr>
        <w:t>Lorentzian</w:t>
      </w:r>
      <w:proofErr w:type="spellEnd"/>
      <w:r w:rsidRPr="00535EF1">
        <w:rPr>
          <w:rFonts w:ascii="Times New Roman" w:hAnsi="Times New Roman" w:cs="Times New Roman"/>
          <w:sz w:val="22"/>
          <w:szCs w:val="22"/>
          <w:rPrChange w:id="246" w:author="Alan" w:date="2012-08-29T19:54:00Z">
            <w:rPr>
              <w:rFonts w:ascii="Times New Roman" w:hAnsi="Times New Roman" w:cs="Times New Roman"/>
            </w:rPr>
          </w:rPrChange>
        </w:rPr>
        <w:t xml:space="preserve"> functions is between five and ten percent of the predicted lifetimes, with the</w:t>
      </w:r>
    </w:p>
    <w:p w:rsidR="00B3067C" w:rsidRPr="00535EF1" w:rsidRDefault="00D47279">
      <w:pPr>
        <w:pStyle w:val="HTMLPreformatted"/>
        <w:rPr>
          <w:rFonts w:ascii="Times New Roman" w:hAnsi="Times New Roman" w:cs="Times New Roman"/>
          <w:sz w:val="22"/>
          <w:szCs w:val="22"/>
          <w:rPrChange w:id="247" w:author="Alan" w:date="2012-08-29T19:54:00Z">
            <w:rPr>
              <w:rFonts w:ascii="Times New Roman" w:hAnsi="Times New Roman" w:cs="Times New Roman"/>
            </w:rPr>
          </w:rPrChange>
        </w:rPr>
      </w:pPr>
      <w:r w:rsidRPr="00535EF1">
        <w:rPr>
          <w:rFonts w:ascii="Times New Roman" w:hAnsi="Times New Roman" w:cs="Times New Roman"/>
          <w:sz w:val="22"/>
          <w:szCs w:val="22"/>
          <w:rPrChange w:id="248" w:author="Alan" w:date="2012-08-29T19:54: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249" w:author="Alan" w:date="2012-08-29T19:54:00Z">
            <w:rPr>
              <w:rFonts w:ascii="Times New Roman" w:hAnsi="Times New Roman" w:cs="Times New Roman"/>
            </w:rPr>
          </w:rPrChange>
        </w:rPr>
        <w:t>error</w:t>
      </w:r>
      <w:proofErr w:type="gramEnd"/>
      <w:r w:rsidRPr="00535EF1">
        <w:rPr>
          <w:rFonts w:ascii="Times New Roman" w:hAnsi="Times New Roman" w:cs="Times New Roman"/>
          <w:sz w:val="22"/>
          <w:szCs w:val="22"/>
          <w:rPrChange w:id="250" w:author="Alan" w:date="2012-08-29T19:54:00Z">
            <w:rPr>
              <w:rFonts w:ascii="Times New Roman" w:hAnsi="Times New Roman" w:cs="Times New Roman"/>
            </w:rPr>
          </w:rPrChange>
        </w:rPr>
        <w:t xml:space="preserve"> increasing with increasing temperature.†</w:t>
      </w:r>
    </w:p>
    <w:p w:rsidR="00B3067C" w:rsidRPr="00535EF1" w:rsidRDefault="00B3067C">
      <w:pPr>
        <w:pStyle w:val="HTMLPreformatted"/>
        <w:rPr>
          <w:sz w:val="22"/>
          <w:szCs w:val="22"/>
          <w:rPrChange w:id="251" w:author="Alan" w:date="2012-08-29T19:54:00Z">
            <w:rPr/>
          </w:rPrChange>
        </w:rPr>
      </w:pPr>
    </w:p>
    <w:p w:rsidR="00B3067C" w:rsidRPr="00535EF1" w:rsidRDefault="00D47279">
      <w:pPr>
        <w:pStyle w:val="HTMLPreformatted"/>
        <w:rPr>
          <w:rFonts w:ascii="Times New Roman" w:hAnsi="Times New Roman" w:cs="Times New Roman"/>
          <w:sz w:val="22"/>
          <w:szCs w:val="22"/>
          <w:rPrChange w:id="252" w:author="Alan" w:date="2012-08-29T19:54:00Z">
            <w:rPr>
              <w:rFonts w:ascii="Times New Roman" w:hAnsi="Times New Roman" w:cs="Times New Roman"/>
            </w:rPr>
          </w:rPrChange>
        </w:rPr>
      </w:pPr>
      <w:r w:rsidRPr="00535EF1">
        <w:rPr>
          <w:rFonts w:ascii="Times New Roman" w:hAnsi="Times New Roman" w:cs="Times New Roman"/>
          <w:sz w:val="22"/>
          <w:szCs w:val="22"/>
          <w:rPrChange w:id="253" w:author="Alan" w:date="2012-08-29T19:54:00Z">
            <w:rPr>
              <w:rFonts w:ascii="Times New Roman" w:hAnsi="Times New Roman" w:cs="Times New Roman"/>
            </w:rPr>
          </w:rPrChange>
        </w:rPr>
        <w:t xml:space="preserve">† The range of data must be selected when fitting the </w:t>
      </w:r>
      <w:proofErr w:type="spellStart"/>
      <w:r w:rsidRPr="00535EF1">
        <w:rPr>
          <w:rFonts w:ascii="Times New Roman" w:hAnsi="Times New Roman" w:cs="Times New Roman"/>
          <w:sz w:val="22"/>
          <w:szCs w:val="22"/>
          <w:rPrChange w:id="254" w:author="Alan" w:date="2012-08-29T19:54:00Z">
            <w:rPr>
              <w:rFonts w:ascii="Times New Roman" w:hAnsi="Times New Roman" w:cs="Times New Roman"/>
            </w:rPr>
          </w:rPrChange>
        </w:rPr>
        <w:t>Lorentzian</w:t>
      </w:r>
      <w:proofErr w:type="spellEnd"/>
      <w:r w:rsidRPr="00535EF1">
        <w:rPr>
          <w:rFonts w:ascii="Times New Roman" w:hAnsi="Times New Roman" w:cs="Times New Roman"/>
          <w:sz w:val="22"/>
          <w:szCs w:val="22"/>
          <w:rPrChange w:id="255" w:author="Alan" w:date="2012-08-29T19:54:00Z">
            <w:rPr>
              <w:rFonts w:ascii="Times New Roman" w:hAnsi="Times New Roman" w:cs="Times New Roman"/>
            </w:rPr>
          </w:rPrChange>
        </w:rPr>
        <w:t xml:space="preserve"> functions to Φ or </w:t>
      </w:r>
      <w:proofErr w:type="gramStart"/>
      <w:r w:rsidRPr="00535EF1">
        <w:rPr>
          <w:rFonts w:ascii="Times New Roman" w:hAnsi="Times New Roman" w:cs="Times New Roman"/>
          <w:sz w:val="22"/>
          <w:szCs w:val="22"/>
          <w:rPrChange w:id="256" w:author="Alan" w:date="2012-08-29T19:54:00Z">
            <w:rPr>
              <w:rFonts w:ascii="Times New Roman" w:hAnsi="Times New Roman" w:cs="Times New Roman"/>
            </w:rPr>
          </w:rPrChange>
        </w:rPr>
        <w:t>Φ .</w:t>
      </w:r>
      <w:proofErr w:type="gramEnd"/>
      <w:r w:rsidRPr="00535EF1">
        <w:rPr>
          <w:rFonts w:ascii="Times New Roman" w:hAnsi="Times New Roman" w:cs="Times New Roman"/>
          <w:sz w:val="22"/>
          <w:szCs w:val="22"/>
          <w:rPrChange w:id="257" w:author="Alan" w:date="2012-08-29T19:54:00Z">
            <w:rPr>
              <w:rFonts w:ascii="Times New Roman" w:hAnsi="Times New Roman" w:cs="Times New Roman"/>
            </w:rPr>
          </w:rPrChange>
        </w:rPr>
        <w:t xml:space="preserve"> This range</w:t>
      </w:r>
    </w:p>
    <w:p w:rsidR="00B3067C" w:rsidRPr="00535EF1" w:rsidDel="00535EF1" w:rsidRDefault="00D47279">
      <w:pPr>
        <w:pStyle w:val="HTMLPreformatted"/>
        <w:rPr>
          <w:del w:id="258" w:author="Alan" w:date="2012-08-29T19:55:00Z"/>
          <w:rFonts w:ascii="Times New Roman" w:hAnsi="Times New Roman" w:cs="Times New Roman"/>
          <w:sz w:val="22"/>
          <w:szCs w:val="22"/>
          <w:rPrChange w:id="259" w:author="Alan" w:date="2012-08-29T19:54:00Z">
            <w:rPr>
              <w:del w:id="260" w:author="Alan" w:date="2012-08-29T19:55:00Z"/>
              <w:rFonts w:ascii="Times New Roman" w:hAnsi="Times New Roman" w:cs="Times New Roman"/>
            </w:rPr>
          </w:rPrChange>
        </w:rPr>
      </w:pPr>
      <w:r w:rsidRPr="00535EF1">
        <w:rPr>
          <w:rFonts w:ascii="Times New Roman" w:hAnsi="Times New Roman" w:cs="Times New Roman"/>
          <w:sz w:val="22"/>
          <w:szCs w:val="22"/>
          <w:rPrChange w:id="261" w:author="Alan" w:date="2012-08-29T19:54: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262" w:author="Alan" w:date="2012-08-29T19:54:00Z">
            <w:rPr>
              <w:rFonts w:ascii="Times New Roman" w:hAnsi="Times New Roman" w:cs="Times New Roman"/>
            </w:rPr>
          </w:rPrChange>
        </w:rPr>
        <w:t>should</w:t>
      </w:r>
      <w:proofErr w:type="gramEnd"/>
      <w:r w:rsidRPr="00535EF1">
        <w:rPr>
          <w:rFonts w:ascii="Times New Roman" w:hAnsi="Times New Roman" w:cs="Times New Roman"/>
          <w:sz w:val="22"/>
          <w:szCs w:val="22"/>
          <w:rPrChange w:id="263" w:author="Alan" w:date="2012-08-29T19:54:00Z">
            <w:rPr>
              <w:rFonts w:ascii="Times New Roman" w:hAnsi="Times New Roman" w:cs="Times New Roman"/>
            </w:rPr>
          </w:rPrChange>
        </w:rPr>
        <w:t xml:space="preserve"> be large enough for the </w:t>
      </w:r>
      <w:proofErr w:type="spellStart"/>
      <w:r w:rsidRPr="00535EF1">
        <w:rPr>
          <w:rFonts w:ascii="Times New Roman" w:hAnsi="Times New Roman" w:cs="Times New Roman"/>
          <w:sz w:val="22"/>
          <w:szCs w:val="22"/>
          <w:rPrChange w:id="264" w:author="Alan" w:date="2012-08-29T19:54:00Z">
            <w:rPr>
              <w:rFonts w:ascii="Times New Roman" w:hAnsi="Times New Roman" w:cs="Times New Roman"/>
            </w:rPr>
          </w:rPrChange>
        </w:rPr>
        <w:t>Lorentzian</w:t>
      </w:r>
      <w:proofErr w:type="spellEnd"/>
      <w:r w:rsidRPr="00535EF1">
        <w:rPr>
          <w:rFonts w:ascii="Times New Roman" w:hAnsi="Times New Roman" w:cs="Times New Roman"/>
          <w:sz w:val="22"/>
          <w:szCs w:val="22"/>
          <w:rPrChange w:id="265" w:author="Alan" w:date="2012-08-29T19:54:00Z">
            <w:rPr>
              <w:rFonts w:ascii="Times New Roman" w:hAnsi="Times New Roman" w:cs="Times New Roman"/>
            </w:rPr>
          </w:rPrChange>
        </w:rPr>
        <w:t xml:space="preserve"> functions to decrease significantly from their value at half-</w:t>
      </w:r>
    </w:p>
    <w:p w:rsidR="00B3067C" w:rsidRPr="00535EF1" w:rsidDel="00535EF1" w:rsidRDefault="00D47279">
      <w:pPr>
        <w:pStyle w:val="HTMLPreformatted"/>
        <w:rPr>
          <w:del w:id="266" w:author="Alan" w:date="2012-08-29T19:55:00Z"/>
          <w:rFonts w:ascii="Times New Roman" w:hAnsi="Times New Roman" w:cs="Times New Roman"/>
          <w:sz w:val="22"/>
          <w:szCs w:val="22"/>
          <w:rPrChange w:id="267" w:author="Alan" w:date="2012-08-29T19:54:00Z">
            <w:rPr>
              <w:del w:id="268" w:author="Alan" w:date="2012-08-29T19:55:00Z"/>
              <w:rFonts w:ascii="Times New Roman" w:hAnsi="Times New Roman" w:cs="Times New Roman"/>
            </w:rPr>
          </w:rPrChange>
        </w:rPr>
      </w:pPr>
      <w:proofErr w:type="gramStart"/>
      <w:r w:rsidRPr="00535EF1">
        <w:rPr>
          <w:rFonts w:ascii="Times New Roman" w:hAnsi="Times New Roman" w:cs="Times New Roman"/>
          <w:sz w:val="22"/>
          <w:szCs w:val="22"/>
          <w:rPrChange w:id="269" w:author="Alan" w:date="2012-08-29T19:54:00Z">
            <w:rPr>
              <w:rFonts w:ascii="Times New Roman" w:hAnsi="Times New Roman" w:cs="Times New Roman"/>
            </w:rPr>
          </w:rPrChange>
        </w:rPr>
        <w:t>width</w:t>
      </w:r>
      <w:proofErr w:type="gramEnd"/>
      <w:r w:rsidRPr="00535EF1">
        <w:rPr>
          <w:rFonts w:ascii="Times New Roman" w:hAnsi="Times New Roman" w:cs="Times New Roman"/>
          <w:sz w:val="22"/>
          <w:szCs w:val="22"/>
          <w:rPrChange w:id="270" w:author="Alan" w:date="2012-08-29T19:54:00Z">
            <w:rPr>
              <w:rFonts w:ascii="Times New Roman" w:hAnsi="Times New Roman" w:cs="Times New Roman"/>
            </w:rPr>
          </w:rPrChange>
        </w:rPr>
        <w:t xml:space="preserve"> at half-maximum, where the </w:t>
      </w:r>
      <w:proofErr w:type="spellStart"/>
      <w:r w:rsidRPr="00535EF1">
        <w:rPr>
          <w:rFonts w:ascii="Times New Roman" w:hAnsi="Times New Roman" w:cs="Times New Roman"/>
          <w:sz w:val="22"/>
          <w:szCs w:val="22"/>
          <w:rPrChange w:id="271" w:author="Alan" w:date="2012-08-29T19:54:00Z">
            <w:rPr>
              <w:rFonts w:ascii="Times New Roman" w:hAnsi="Times New Roman" w:cs="Times New Roman"/>
            </w:rPr>
          </w:rPrChange>
        </w:rPr>
        <w:t>linewidth</w:t>
      </w:r>
      <w:proofErr w:type="spellEnd"/>
      <w:r w:rsidRPr="00535EF1">
        <w:rPr>
          <w:rFonts w:ascii="Times New Roman" w:hAnsi="Times New Roman" w:cs="Times New Roman"/>
          <w:sz w:val="22"/>
          <w:szCs w:val="22"/>
          <w:rPrChange w:id="272" w:author="Alan" w:date="2012-08-29T19:54:00Z">
            <w:rPr>
              <w:rFonts w:ascii="Times New Roman" w:hAnsi="Times New Roman" w:cs="Times New Roman"/>
            </w:rPr>
          </w:rPrChange>
        </w:rPr>
        <w:t xml:space="preserve"> is specified, but not too large as to pick up noise. The</w:t>
      </w:r>
      <w:ins w:id="273" w:author="Alan" w:date="2012-08-29T19:55:00Z">
        <w:r w:rsidR="00535EF1">
          <w:rPr>
            <w:rFonts w:ascii="Times New Roman" w:hAnsi="Times New Roman" w:cs="Times New Roman"/>
            <w:sz w:val="22"/>
            <w:szCs w:val="22"/>
          </w:rPr>
          <w:t xml:space="preserve"> </w:t>
        </w:r>
      </w:ins>
    </w:p>
    <w:p w:rsidR="00B3067C" w:rsidRPr="00535EF1" w:rsidRDefault="00D47279">
      <w:pPr>
        <w:pStyle w:val="HTMLPreformatted"/>
        <w:rPr>
          <w:rFonts w:ascii="Times New Roman" w:hAnsi="Times New Roman" w:cs="Times New Roman"/>
          <w:sz w:val="22"/>
          <w:szCs w:val="22"/>
          <w:rPrChange w:id="274" w:author="Alan" w:date="2012-08-29T19:54:00Z">
            <w:rPr>
              <w:rFonts w:ascii="Times New Roman" w:hAnsi="Times New Roman" w:cs="Times New Roman"/>
            </w:rPr>
          </w:rPrChange>
        </w:rPr>
      </w:pPr>
      <w:del w:id="275" w:author="Alan" w:date="2012-08-29T19:55:00Z">
        <w:r w:rsidRPr="00535EF1" w:rsidDel="00535EF1">
          <w:rPr>
            <w:rFonts w:ascii="Times New Roman" w:hAnsi="Times New Roman" w:cs="Times New Roman"/>
            <w:sz w:val="22"/>
            <w:szCs w:val="22"/>
            <w:rPrChange w:id="276" w:author="Alan" w:date="2012-08-29T19:54:00Z">
              <w:rPr>
                <w:rFonts w:ascii="Times New Roman" w:hAnsi="Times New Roman" w:cs="Times New Roman"/>
              </w:rPr>
            </w:rPrChange>
          </w:rPr>
          <w:delText xml:space="preserve"> </w:delText>
        </w:r>
      </w:del>
      <w:proofErr w:type="gramStart"/>
      <w:r w:rsidRPr="00535EF1">
        <w:rPr>
          <w:rFonts w:ascii="Times New Roman" w:hAnsi="Times New Roman" w:cs="Times New Roman"/>
          <w:sz w:val="22"/>
          <w:szCs w:val="22"/>
          <w:rPrChange w:id="277" w:author="Alan" w:date="2012-08-29T19:54:00Z">
            <w:rPr>
              <w:rFonts w:ascii="Times New Roman" w:hAnsi="Times New Roman" w:cs="Times New Roman"/>
            </w:rPr>
          </w:rPrChange>
        </w:rPr>
        <w:t>error</w:t>
      </w:r>
      <w:proofErr w:type="gramEnd"/>
      <w:r w:rsidRPr="00535EF1">
        <w:rPr>
          <w:rFonts w:ascii="Times New Roman" w:hAnsi="Times New Roman" w:cs="Times New Roman"/>
          <w:sz w:val="22"/>
          <w:szCs w:val="22"/>
          <w:rPrChange w:id="278" w:author="Alan" w:date="2012-08-29T19:54:00Z">
            <w:rPr>
              <w:rFonts w:ascii="Times New Roman" w:hAnsi="Times New Roman" w:cs="Times New Roman"/>
            </w:rPr>
          </w:rPrChange>
        </w:rPr>
        <w:t xml:space="preserve"> in predicting the lifetime is obtained by varying the range of data used to fit the </w:t>
      </w:r>
      <w:proofErr w:type="spellStart"/>
      <w:r w:rsidRPr="00535EF1">
        <w:rPr>
          <w:rFonts w:ascii="Times New Roman" w:hAnsi="Times New Roman" w:cs="Times New Roman"/>
          <w:sz w:val="22"/>
          <w:szCs w:val="22"/>
          <w:rPrChange w:id="279" w:author="Alan" w:date="2012-08-29T19:54:00Z">
            <w:rPr>
              <w:rFonts w:ascii="Times New Roman" w:hAnsi="Times New Roman" w:cs="Times New Roman"/>
            </w:rPr>
          </w:rPrChange>
        </w:rPr>
        <w:t>Lorentzian</w:t>
      </w:r>
      <w:proofErr w:type="spellEnd"/>
      <w:r w:rsidRPr="00535EF1">
        <w:rPr>
          <w:rFonts w:ascii="Times New Roman" w:hAnsi="Times New Roman" w:cs="Times New Roman"/>
          <w:sz w:val="22"/>
          <w:szCs w:val="22"/>
          <w:rPrChange w:id="280" w:author="Alan" w:date="2012-08-29T19:54:00Z">
            <w:rPr>
              <w:rFonts w:ascii="Times New Roman" w:hAnsi="Times New Roman" w:cs="Times New Roman"/>
            </w:rPr>
          </w:rPrChange>
        </w:rPr>
        <w:t xml:space="preserve"> function.</w:t>
      </w:r>
    </w:p>
    <w:p w:rsidR="00B3067C" w:rsidRDefault="00B3067C">
      <w:pPr>
        <w:pStyle w:val="HTMLPreformatted"/>
      </w:pPr>
    </w:p>
    <w:p w:rsidR="00B3067C" w:rsidRPr="00535EF1" w:rsidRDefault="00D47279">
      <w:pPr>
        <w:pStyle w:val="HTMLPreformatted"/>
        <w:rPr>
          <w:rFonts w:ascii="Times New Roman" w:hAnsi="Times New Roman" w:cs="Times New Roman"/>
          <w:sz w:val="22"/>
          <w:szCs w:val="22"/>
          <w:rPrChange w:id="281" w:author="Alan" w:date="2012-08-29T19:55:00Z">
            <w:rPr>
              <w:rFonts w:ascii="Times New Roman" w:hAnsi="Times New Roman" w:cs="Times New Roman"/>
              <w:sz w:val="24"/>
              <w:szCs w:val="24"/>
            </w:rPr>
          </w:rPrChange>
        </w:rPr>
      </w:pPr>
      <w:commentRangeStart w:id="282"/>
      <w:r w:rsidRPr="00535EF1">
        <w:rPr>
          <w:rFonts w:ascii="Times New Roman" w:hAnsi="Times New Roman" w:cs="Times New Roman"/>
          <w:sz w:val="22"/>
          <w:szCs w:val="22"/>
          <w:rPrChange w:id="283" w:author="Alan" w:date="2012-08-29T19:55:00Z">
            <w:rPr>
              <w:rFonts w:ascii="Times New Roman" w:hAnsi="Times New Roman" w:cs="Times New Roman"/>
              <w:sz w:val="24"/>
              <w:szCs w:val="24"/>
            </w:rPr>
          </w:rPrChange>
        </w:rPr>
        <w:t xml:space="preserve">4.1. </w:t>
      </w:r>
      <w:proofErr w:type="spellStart"/>
      <w:r w:rsidRPr="00535EF1">
        <w:rPr>
          <w:rFonts w:ascii="Times New Roman" w:hAnsi="Times New Roman" w:cs="Times New Roman"/>
          <w:sz w:val="22"/>
          <w:szCs w:val="22"/>
          <w:rPrChange w:id="284" w:author="Alan" w:date="2012-08-29T19:55:00Z">
            <w:rPr>
              <w:rFonts w:ascii="Times New Roman" w:hAnsi="Times New Roman" w:cs="Times New Roman"/>
              <w:sz w:val="24"/>
              <w:szCs w:val="24"/>
            </w:rPr>
          </w:rPrChange>
        </w:rPr>
        <w:t>Lennard</w:t>
      </w:r>
      <w:proofErr w:type="spellEnd"/>
      <w:r w:rsidRPr="00535EF1">
        <w:rPr>
          <w:rFonts w:ascii="Times New Roman" w:hAnsi="Times New Roman" w:cs="Times New Roman"/>
          <w:sz w:val="22"/>
          <w:szCs w:val="22"/>
          <w:rPrChange w:id="285" w:author="Alan" w:date="2012-08-29T19:55:00Z">
            <w:rPr>
              <w:rFonts w:ascii="Times New Roman" w:hAnsi="Times New Roman" w:cs="Times New Roman"/>
              <w:sz w:val="24"/>
              <w:szCs w:val="24"/>
            </w:rPr>
          </w:rPrChange>
        </w:rPr>
        <w:t>-Jones Argon</w:t>
      </w:r>
    </w:p>
    <w:p w:rsidR="00B3067C" w:rsidRPr="00535EF1" w:rsidRDefault="00B3067C">
      <w:pPr>
        <w:pStyle w:val="HTMLPreformatted"/>
        <w:rPr>
          <w:sz w:val="22"/>
          <w:szCs w:val="22"/>
          <w:rPrChange w:id="286" w:author="Alan" w:date="2012-08-29T19:55:00Z">
            <w:rPr/>
          </w:rPrChange>
        </w:rPr>
      </w:pPr>
    </w:p>
    <w:p w:rsidR="00B3067C" w:rsidRPr="00535EF1" w:rsidDel="00535EF1" w:rsidRDefault="00D47279">
      <w:pPr>
        <w:pStyle w:val="HTMLPreformatted"/>
        <w:rPr>
          <w:del w:id="287" w:author="Alan" w:date="2012-08-29T19:55:00Z"/>
          <w:rFonts w:ascii="Times New Roman" w:hAnsi="Times New Roman" w:cs="Times New Roman"/>
          <w:sz w:val="22"/>
          <w:szCs w:val="22"/>
          <w:rPrChange w:id="288" w:author="Alan" w:date="2012-08-29T19:55:00Z">
            <w:rPr>
              <w:del w:id="289" w:author="Alan" w:date="2012-08-29T19:55:00Z"/>
              <w:rFonts w:ascii="Times New Roman" w:hAnsi="Times New Roman" w:cs="Times New Roman"/>
            </w:rPr>
          </w:rPrChange>
        </w:rPr>
      </w:pPr>
      <w:r w:rsidRPr="00535EF1">
        <w:rPr>
          <w:rFonts w:ascii="Times New Roman" w:hAnsi="Times New Roman" w:cs="Times New Roman"/>
          <w:sz w:val="22"/>
          <w:szCs w:val="22"/>
          <w:rPrChange w:id="290" w:author="Alan" w:date="2012-08-29T19:55:00Z">
            <w:rPr>
              <w:rFonts w:ascii="Times New Roman" w:hAnsi="Times New Roman" w:cs="Times New Roman"/>
            </w:rPr>
          </w:rPrChange>
        </w:rPr>
        <w:t xml:space="preserve">There, </w:t>
      </w:r>
      <w:proofErr w:type="gramStart"/>
      <w:r w:rsidRPr="00535EF1">
        <w:rPr>
          <w:rFonts w:ascii="Times New Roman" w:hAnsi="Times New Roman" w:cs="Times New Roman"/>
          <w:sz w:val="22"/>
          <w:szCs w:val="22"/>
          <w:rPrChange w:id="291" w:author="Alan" w:date="2012-08-29T19:55:00Z">
            <w:rPr>
              <w:rFonts w:ascii="Times New Roman" w:hAnsi="Times New Roman" w:cs="Times New Roman"/>
            </w:rPr>
          </w:rPrChange>
        </w:rPr>
        <w:t>ω0 ,</w:t>
      </w:r>
      <w:proofErr w:type="gramEnd"/>
      <w:r w:rsidRPr="00535EF1">
        <w:rPr>
          <w:rFonts w:ascii="Times New Roman" w:hAnsi="Times New Roman" w:cs="Times New Roman"/>
          <w:sz w:val="22"/>
          <w:szCs w:val="22"/>
          <w:rPrChange w:id="292" w:author="Alan" w:date="2012-08-29T19:55:00Z">
            <w:rPr>
              <w:rFonts w:ascii="Times New Roman" w:hAnsi="Times New Roman" w:cs="Times New Roman"/>
            </w:rPr>
          </w:rPrChange>
        </w:rPr>
        <w:t xml:space="preserve"> ω0 , τ , and τ refer to the</w:t>
      </w:r>
      <w:ins w:id="293" w:author="Alan" w:date="2012-08-29T19:55:00Z">
        <w:r w:rsidR="00535EF1">
          <w:rPr>
            <w:rFonts w:ascii="Times New Roman" w:hAnsi="Times New Roman" w:cs="Times New Roman"/>
            <w:sz w:val="22"/>
            <w:szCs w:val="22"/>
          </w:rPr>
          <w:t xml:space="preserve"> </w:t>
        </w:r>
      </w:ins>
    </w:p>
    <w:p w:rsidR="00B3067C" w:rsidRPr="00535EF1" w:rsidDel="00535EF1" w:rsidRDefault="00D47279">
      <w:pPr>
        <w:pStyle w:val="HTMLPreformatted"/>
        <w:rPr>
          <w:del w:id="294" w:author="Alan" w:date="2012-08-29T19:55:00Z"/>
          <w:rFonts w:ascii="Times New Roman" w:hAnsi="Times New Roman" w:cs="Times New Roman"/>
          <w:sz w:val="22"/>
          <w:szCs w:val="22"/>
          <w:rPrChange w:id="295" w:author="Alan" w:date="2012-08-29T19:55:00Z">
            <w:rPr>
              <w:del w:id="296" w:author="Alan" w:date="2012-08-29T19:55:00Z"/>
              <w:rFonts w:ascii="Times New Roman" w:hAnsi="Times New Roman" w:cs="Times New Roman"/>
            </w:rPr>
          </w:rPrChange>
        </w:rPr>
      </w:pPr>
      <w:r w:rsidRPr="00535EF1">
        <w:rPr>
          <w:rFonts w:ascii="Times New Roman" w:hAnsi="Times New Roman" w:cs="Times New Roman"/>
          <w:sz w:val="22"/>
          <w:szCs w:val="22"/>
          <w:rPrChange w:id="297" w:author="Alan" w:date="2012-08-29T19:55: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298" w:author="Alan" w:date="2012-08-29T19:55:00Z">
            <w:rPr>
              <w:rFonts w:ascii="Times New Roman" w:hAnsi="Times New Roman" w:cs="Times New Roman"/>
            </w:rPr>
          </w:rPrChange>
        </w:rPr>
        <w:t>mode</w:t>
      </w:r>
      <w:proofErr w:type="gramEnd"/>
      <w:r w:rsidRPr="00535EF1">
        <w:rPr>
          <w:rFonts w:ascii="Times New Roman" w:hAnsi="Times New Roman" w:cs="Times New Roman"/>
          <w:sz w:val="22"/>
          <w:szCs w:val="22"/>
          <w:rPrChange w:id="299" w:author="Alan" w:date="2012-08-29T19:55:00Z">
            <w:rPr>
              <w:rFonts w:ascii="Times New Roman" w:hAnsi="Times New Roman" w:cs="Times New Roman"/>
            </w:rPr>
          </w:rPrChange>
        </w:rPr>
        <w:t xml:space="preserve"> properties predicted using Φ and Φ . The phonon frequencies agree well at all three</w:t>
      </w:r>
    </w:p>
    <w:p w:rsidR="00B3067C" w:rsidRPr="00535EF1" w:rsidDel="00535EF1" w:rsidRDefault="00D47279">
      <w:pPr>
        <w:pStyle w:val="HTMLPreformatted"/>
        <w:rPr>
          <w:del w:id="300" w:author="Alan" w:date="2012-08-29T19:55:00Z"/>
          <w:rFonts w:ascii="Times New Roman" w:hAnsi="Times New Roman" w:cs="Times New Roman"/>
          <w:sz w:val="22"/>
          <w:szCs w:val="22"/>
          <w:rPrChange w:id="301" w:author="Alan" w:date="2012-08-29T19:55:00Z">
            <w:rPr>
              <w:del w:id="302" w:author="Alan" w:date="2012-08-29T19:55:00Z"/>
              <w:rFonts w:ascii="Times New Roman" w:hAnsi="Times New Roman" w:cs="Times New Roman"/>
            </w:rPr>
          </w:rPrChange>
        </w:rPr>
      </w:pPr>
      <w:r w:rsidRPr="00535EF1">
        <w:rPr>
          <w:rFonts w:ascii="Times New Roman" w:hAnsi="Times New Roman" w:cs="Times New Roman"/>
          <w:sz w:val="22"/>
          <w:szCs w:val="22"/>
          <w:rPrChange w:id="303" w:author="Alan" w:date="2012-08-29T19:55: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304" w:author="Alan" w:date="2012-08-29T19:55:00Z">
            <w:rPr>
              <w:rFonts w:ascii="Times New Roman" w:hAnsi="Times New Roman" w:cs="Times New Roman"/>
            </w:rPr>
          </w:rPrChange>
        </w:rPr>
        <w:t>temperatures</w:t>
      </w:r>
      <w:proofErr w:type="gramEnd"/>
      <w:r w:rsidRPr="00535EF1">
        <w:rPr>
          <w:rFonts w:ascii="Times New Roman" w:hAnsi="Times New Roman" w:cs="Times New Roman"/>
          <w:sz w:val="22"/>
          <w:szCs w:val="22"/>
          <w:rPrChange w:id="305" w:author="Alan" w:date="2012-08-29T19:55:00Z">
            <w:rPr>
              <w:rFonts w:ascii="Times New Roman" w:hAnsi="Times New Roman" w:cs="Times New Roman"/>
            </w:rPr>
          </w:rPrChange>
        </w:rPr>
        <w:t>, with increasing scatter at high temperatures and high frequencies. This</w:t>
      </w:r>
      <w:ins w:id="306" w:author="Alan" w:date="2012-08-29T19:55:00Z">
        <w:r w:rsidR="00535EF1">
          <w:rPr>
            <w:rFonts w:ascii="Times New Roman" w:hAnsi="Times New Roman" w:cs="Times New Roman"/>
            <w:sz w:val="22"/>
            <w:szCs w:val="22"/>
          </w:rPr>
          <w:t xml:space="preserve"> </w:t>
        </w:r>
      </w:ins>
    </w:p>
    <w:p w:rsidR="00B3067C" w:rsidRPr="00535EF1" w:rsidDel="00535EF1" w:rsidRDefault="00D47279">
      <w:pPr>
        <w:pStyle w:val="HTMLPreformatted"/>
        <w:rPr>
          <w:del w:id="307" w:author="Alan" w:date="2012-08-29T19:55:00Z"/>
          <w:rFonts w:ascii="Times New Roman" w:hAnsi="Times New Roman" w:cs="Times New Roman"/>
          <w:sz w:val="22"/>
          <w:szCs w:val="22"/>
          <w:rPrChange w:id="308" w:author="Alan" w:date="2012-08-29T19:55:00Z">
            <w:rPr>
              <w:del w:id="309" w:author="Alan" w:date="2012-08-29T19:55:00Z"/>
              <w:rFonts w:ascii="Times New Roman" w:hAnsi="Times New Roman" w:cs="Times New Roman"/>
            </w:rPr>
          </w:rPrChange>
        </w:rPr>
      </w:pPr>
      <w:r w:rsidRPr="00535EF1">
        <w:rPr>
          <w:rFonts w:ascii="Times New Roman" w:hAnsi="Times New Roman" w:cs="Times New Roman"/>
          <w:sz w:val="22"/>
          <w:szCs w:val="22"/>
          <w:rPrChange w:id="310" w:author="Alan" w:date="2012-08-29T19:55: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311" w:author="Alan" w:date="2012-08-29T19:55:00Z">
            <w:rPr>
              <w:rFonts w:ascii="Times New Roman" w:hAnsi="Times New Roman" w:cs="Times New Roman"/>
            </w:rPr>
          </w:rPrChange>
        </w:rPr>
        <w:t>scatter</w:t>
      </w:r>
      <w:proofErr w:type="gramEnd"/>
      <w:r w:rsidRPr="00535EF1">
        <w:rPr>
          <w:rFonts w:ascii="Times New Roman" w:hAnsi="Times New Roman" w:cs="Times New Roman"/>
          <w:sz w:val="22"/>
          <w:szCs w:val="22"/>
          <w:rPrChange w:id="312" w:author="Alan" w:date="2012-08-29T19:55:00Z">
            <w:rPr>
              <w:rFonts w:ascii="Times New Roman" w:hAnsi="Times New Roman" w:cs="Times New Roman"/>
            </w:rPr>
          </w:rPrChange>
        </w:rPr>
        <w:t xml:space="preserve"> is due to the high-frequency peak broadening seen in Fig. 2 at T = 40 K, which</w:t>
      </w:r>
    </w:p>
    <w:p w:rsidR="00B3067C" w:rsidRPr="00535EF1" w:rsidRDefault="00D47279">
      <w:pPr>
        <w:pStyle w:val="HTMLPreformatted"/>
        <w:rPr>
          <w:rFonts w:ascii="Times New Roman" w:hAnsi="Times New Roman" w:cs="Times New Roman"/>
          <w:sz w:val="22"/>
          <w:szCs w:val="22"/>
          <w:rPrChange w:id="313" w:author="Alan" w:date="2012-08-29T19:55:00Z">
            <w:rPr>
              <w:rFonts w:ascii="Times New Roman" w:hAnsi="Times New Roman" w:cs="Times New Roman"/>
            </w:rPr>
          </w:rPrChange>
        </w:rPr>
      </w:pPr>
      <w:r w:rsidRPr="00535EF1">
        <w:rPr>
          <w:rFonts w:ascii="Times New Roman" w:hAnsi="Times New Roman" w:cs="Times New Roman"/>
          <w:sz w:val="22"/>
          <w:szCs w:val="22"/>
          <w:rPrChange w:id="314" w:author="Alan" w:date="2012-08-29T19:55: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315" w:author="Alan" w:date="2012-08-29T19:55:00Z">
            <w:rPr>
              <w:rFonts w:ascii="Times New Roman" w:hAnsi="Times New Roman" w:cs="Times New Roman"/>
            </w:rPr>
          </w:rPrChange>
        </w:rPr>
        <w:t>can</w:t>
      </w:r>
      <w:proofErr w:type="gramEnd"/>
      <w:r w:rsidRPr="00535EF1">
        <w:rPr>
          <w:rFonts w:ascii="Times New Roman" w:hAnsi="Times New Roman" w:cs="Times New Roman"/>
          <w:sz w:val="22"/>
          <w:szCs w:val="22"/>
          <w:rPrChange w:id="316" w:author="Alan" w:date="2012-08-29T19:55:00Z">
            <w:rPr>
              <w:rFonts w:ascii="Times New Roman" w:hAnsi="Times New Roman" w:cs="Times New Roman"/>
            </w:rPr>
          </w:rPrChange>
        </w:rPr>
        <w:t xml:space="preserve"> force peaks close in frequency for Φ to be fit as a single </w:t>
      </w:r>
      <w:proofErr w:type="spellStart"/>
      <w:r w:rsidRPr="00535EF1">
        <w:rPr>
          <w:rFonts w:ascii="Times New Roman" w:hAnsi="Times New Roman" w:cs="Times New Roman"/>
          <w:sz w:val="22"/>
          <w:szCs w:val="22"/>
          <w:rPrChange w:id="317" w:author="Alan" w:date="2012-08-29T19:55:00Z">
            <w:rPr>
              <w:rFonts w:ascii="Times New Roman" w:hAnsi="Times New Roman" w:cs="Times New Roman"/>
            </w:rPr>
          </w:rPrChange>
        </w:rPr>
        <w:t>Lorentzian</w:t>
      </w:r>
      <w:proofErr w:type="spellEnd"/>
      <w:r w:rsidRPr="00535EF1">
        <w:rPr>
          <w:rFonts w:ascii="Times New Roman" w:hAnsi="Times New Roman" w:cs="Times New Roman"/>
          <w:sz w:val="22"/>
          <w:szCs w:val="22"/>
          <w:rPrChange w:id="318" w:author="Alan" w:date="2012-08-29T19:55:00Z">
            <w:rPr>
              <w:rFonts w:ascii="Times New Roman" w:hAnsi="Times New Roman" w:cs="Times New Roman"/>
            </w:rPr>
          </w:rPrChange>
        </w:rPr>
        <w:t xml:space="preserve"> function.</w:t>
      </w:r>
    </w:p>
    <w:p w:rsidR="00B3067C" w:rsidRPr="00535EF1" w:rsidRDefault="00B3067C">
      <w:pPr>
        <w:pStyle w:val="HTMLPreformatted"/>
        <w:rPr>
          <w:sz w:val="22"/>
          <w:szCs w:val="22"/>
          <w:rPrChange w:id="319" w:author="Alan" w:date="2012-08-29T19:55:00Z">
            <w:rPr/>
          </w:rPrChange>
        </w:rPr>
      </w:pPr>
    </w:p>
    <w:p w:rsidR="00B3067C" w:rsidRPr="00535EF1" w:rsidDel="00535EF1" w:rsidRDefault="00D47279">
      <w:pPr>
        <w:pStyle w:val="HTMLPreformatted"/>
        <w:rPr>
          <w:del w:id="320" w:author="Alan" w:date="2012-08-29T19:55:00Z"/>
          <w:rFonts w:ascii="Times New Roman" w:hAnsi="Times New Roman" w:cs="Times New Roman"/>
          <w:sz w:val="22"/>
          <w:szCs w:val="22"/>
          <w:rPrChange w:id="321" w:author="Alan" w:date="2012-08-29T19:55:00Z">
            <w:rPr>
              <w:del w:id="322" w:author="Alan" w:date="2012-08-29T19:55:00Z"/>
              <w:rFonts w:ascii="Times New Roman" w:hAnsi="Times New Roman" w:cs="Times New Roman"/>
            </w:rPr>
          </w:rPrChange>
        </w:rPr>
      </w:pPr>
      <w:r w:rsidRPr="00535EF1">
        <w:rPr>
          <w:rFonts w:ascii="Times New Roman" w:hAnsi="Times New Roman" w:cs="Times New Roman"/>
          <w:sz w:val="22"/>
          <w:szCs w:val="22"/>
          <w:rPrChange w:id="323" w:author="Alan" w:date="2012-08-29T19:55:00Z">
            <w:rPr>
              <w:rFonts w:ascii="Times New Roman" w:hAnsi="Times New Roman" w:cs="Times New Roman"/>
            </w:rPr>
          </w:rPrChange>
        </w:rPr>
        <w:t>The lifetimes show large scatter between Φ and Φ on a mode-by-mode basis, with</w:t>
      </w:r>
      <w:ins w:id="324" w:author="Alan" w:date="2012-08-29T19:55:00Z">
        <w:r w:rsidR="00535EF1">
          <w:rPr>
            <w:rFonts w:ascii="Times New Roman" w:hAnsi="Times New Roman" w:cs="Times New Roman"/>
            <w:sz w:val="22"/>
            <w:szCs w:val="22"/>
          </w:rPr>
          <w:t xml:space="preserve"> </w:t>
        </w:r>
      </w:ins>
    </w:p>
    <w:p w:rsidR="00B3067C" w:rsidRPr="00535EF1" w:rsidDel="00535EF1" w:rsidRDefault="00D47279">
      <w:pPr>
        <w:pStyle w:val="HTMLPreformatted"/>
        <w:rPr>
          <w:del w:id="325" w:author="Alan" w:date="2012-08-29T19:55:00Z"/>
          <w:rFonts w:ascii="Times New Roman" w:hAnsi="Times New Roman" w:cs="Times New Roman"/>
          <w:sz w:val="22"/>
          <w:szCs w:val="22"/>
          <w:rPrChange w:id="326" w:author="Alan" w:date="2012-08-29T19:55:00Z">
            <w:rPr>
              <w:del w:id="327" w:author="Alan" w:date="2012-08-29T19:55:00Z"/>
              <w:rFonts w:ascii="Times New Roman" w:hAnsi="Times New Roman" w:cs="Times New Roman"/>
            </w:rPr>
          </w:rPrChange>
        </w:rPr>
      </w:pPr>
      <w:del w:id="328" w:author="Alan" w:date="2012-08-29T19:55:00Z">
        <w:r w:rsidRPr="00535EF1" w:rsidDel="00535EF1">
          <w:rPr>
            <w:rFonts w:ascii="Times New Roman" w:hAnsi="Times New Roman" w:cs="Times New Roman"/>
            <w:sz w:val="22"/>
            <w:szCs w:val="22"/>
            <w:rPrChange w:id="329" w:author="Alan" w:date="2012-08-29T19:55:00Z">
              <w:rPr>
                <w:rFonts w:ascii="Times New Roman" w:hAnsi="Times New Roman" w:cs="Times New Roman"/>
              </w:rPr>
            </w:rPrChange>
          </w:rPr>
          <w:delText xml:space="preserve"> </w:delText>
        </w:r>
      </w:del>
      <w:proofErr w:type="gramStart"/>
      <w:r w:rsidRPr="00535EF1">
        <w:rPr>
          <w:rFonts w:ascii="Times New Roman" w:hAnsi="Times New Roman" w:cs="Times New Roman"/>
          <w:sz w:val="22"/>
          <w:szCs w:val="22"/>
          <w:rPrChange w:id="330" w:author="Alan" w:date="2012-08-29T19:55:00Z">
            <w:rPr>
              <w:rFonts w:ascii="Times New Roman" w:hAnsi="Times New Roman" w:cs="Times New Roman"/>
            </w:rPr>
          </w:rPrChange>
        </w:rPr>
        <w:t>increasing</w:t>
      </w:r>
      <w:proofErr w:type="gramEnd"/>
      <w:r w:rsidRPr="00535EF1">
        <w:rPr>
          <w:rFonts w:ascii="Times New Roman" w:hAnsi="Times New Roman" w:cs="Times New Roman"/>
          <w:sz w:val="22"/>
          <w:szCs w:val="22"/>
          <w:rPrChange w:id="331" w:author="Alan" w:date="2012-08-29T19:55:00Z">
            <w:rPr>
              <w:rFonts w:ascii="Times New Roman" w:hAnsi="Times New Roman" w:cs="Times New Roman"/>
            </w:rPr>
          </w:rPrChange>
        </w:rPr>
        <w:t xml:space="preserve"> scatter at high temperature that shows no systematic difference. The scatte</w:t>
      </w:r>
      <w:ins w:id="332" w:author="Alan" w:date="2012-08-29T19:55:00Z">
        <w:r w:rsidR="00535EF1">
          <w:rPr>
            <w:rFonts w:ascii="Times New Roman" w:hAnsi="Times New Roman" w:cs="Times New Roman"/>
            <w:sz w:val="22"/>
            <w:szCs w:val="22"/>
          </w:rPr>
          <w:t xml:space="preserve">r </w:t>
        </w:r>
      </w:ins>
      <w:del w:id="333" w:author="Alan" w:date="2012-08-29T19:55:00Z">
        <w:r w:rsidRPr="00535EF1" w:rsidDel="00535EF1">
          <w:rPr>
            <w:rFonts w:ascii="Times New Roman" w:hAnsi="Times New Roman" w:cs="Times New Roman"/>
            <w:sz w:val="22"/>
            <w:szCs w:val="22"/>
            <w:rPrChange w:id="334" w:author="Alan" w:date="2012-08-29T19:55:00Z">
              <w:rPr>
                <w:rFonts w:ascii="Times New Roman" w:hAnsi="Times New Roman" w:cs="Times New Roman"/>
              </w:rPr>
            </w:rPrChange>
          </w:rPr>
          <w:delText>r</w:delText>
        </w:r>
      </w:del>
    </w:p>
    <w:p w:rsidR="00B3067C" w:rsidRPr="00535EF1" w:rsidDel="00535EF1" w:rsidRDefault="00D47279">
      <w:pPr>
        <w:pStyle w:val="HTMLPreformatted"/>
        <w:rPr>
          <w:del w:id="335" w:author="Alan" w:date="2012-08-29T19:55:00Z"/>
          <w:rFonts w:ascii="Times New Roman" w:hAnsi="Times New Roman" w:cs="Times New Roman"/>
          <w:sz w:val="22"/>
          <w:szCs w:val="22"/>
          <w:rPrChange w:id="336" w:author="Alan" w:date="2012-08-29T19:55:00Z">
            <w:rPr>
              <w:del w:id="337" w:author="Alan" w:date="2012-08-29T19:55:00Z"/>
              <w:rFonts w:ascii="Times New Roman" w:hAnsi="Times New Roman" w:cs="Times New Roman"/>
            </w:rPr>
          </w:rPrChange>
        </w:rPr>
      </w:pPr>
      <w:r w:rsidRPr="00535EF1">
        <w:rPr>
          <w:rFonts w:ascii="Times New Roman" w:hAnsi="Times New Roman" w:cs="Times New Roman"/>
          <w:sz w:val="22"/>
          <w:szCs w:val="22"/>
          <w:rPrChange w:id="338" w:author="Alan" w:date="2012-08-29T19:55: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339" w:author="Alan" w:date="2012-08-29T19:55:00Z">
            <w:rPr>
              <w:rFonts w:ascii="Times New Roman" w:hAnsi="Times New Roman" w:cs="Times New Roman"/>
            </w:rPr>
          </w:rPrChange>
        </w:rPr>
        <w:t>at</w:t>
      </w:r>
      <w:proofErr w:type="gramEnd"/>
      <w:r w:rsidRPr="00535EF1">
        <w:rPr>
          <w:rFonts w:ascii="Times New Roman" w:hAnsi="Times New Roman" w:cs="Times New Roman"/>
          <w:sz w:val="22"/>
          <w:szCs w:val="22"/>
          <w:rPrChange w:id="340" w:author="Alan" w:date="2012-08-29T19:55:00Z">
            <w:rPr>
              <w:rFonts w:ascii="Times New Roman" w:hAnsi="Times New Roman" w:cs="Times New Roman"/>
            </w:rPr>
          </w:rPrChange>
        </w:rPr>
        <w:t xml:space="preserve"> high frequencies is in part due to the peak broadening seen in Fig. 2, which can force</w:t>
      </w:r>
    </w:p>
    <w:p w:rsidR="00B3067C" w:rsidRPr="00535EF1" w:rsidDel="00535EF1" w:rsidRDefault="00D47279">
      <w:pPr>
        <w:pStyle w:val="HTMLPreformatted"/>
        <w:rPr>
          <w:del w:id="341" w:author="Alan" w:date="2012-08-29T19:55:00Z"/>
          <w:rFonts w:ascii="Times New Roman" w:hAnsi="Times New Roman" w:cs="Times New Roman"/>
          <w:sz w:val="22"/>
          <w:szCs w:val="22"/>
          <w:rPrChange w:id="342" w:author="Alan" w:date="2012-08-29T19:55:00Z">
            <w:rPr>
              <w:del w:id="343" w:author="Alan" w:date="2012-08-29T19:55:00Z"/>
              <w:rFonts w:ascii="Times New Roman" w:hAnsi="Times New Roman" w:cs="Times New Roman"/>
            </w:rPr>
          </w:rPrChange>
        </w:rPr>
      </w:pPr>
      <w:r w:rsidRPr="00535EF1">
        <w:rPr>
          <w:rFonts w:ascii="Times New Roman" w:hAnsi="Times New Roman" w:cs="Times New Roman"/>
          <w:sz w:val="22"/>
          <w:szCs w:val="22"/>
          <w:rPrChange w:id="344" w:author="Alan" w:date="2012-08-29T19:55: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345" w:author="Alan" w:date="2012-08-29T19:55:00Z">
            <w:rPr>
              <w:rFonts w:ascii="Times New Roman" w:hAnsi="Times New Roman" w:cs="Times New Roman"/>
            </w:rPr>
          </w:rPrChange>
        </w:rPr>
        <w:t>peaks</w:t>
      </w:r>
      <w:proofErr w:type="gramEnd"/>
      <w:r w:rsidRPr="00535EF1">
        <w:rPr>
          <w:rFonts w:ascii="Times New Roman" w:hAnsi="Times New Roman" w:cs="Times New Roman"/>
          <w:sz w:val="22"/>
          <w:szCs w:val="22"/>
          <w:rPrChange w:id="346" w:author="Alan" w:date="2012-08-29T19:55:00Z">
            <w:rPr>
              <w:rFonts w:ascii="Times New Roman" w:hAnsi="Times New Roman" w:cs="Times New Roman"/>
            </w:rPr>
          </w:rPrChange>
        </w:rPr>
        <w:t xml:space="preserve"> close in frequency for Φ to be fit as a single </w:t>
      </w:r>
      <w:proofErr w:type="spellStart"/>
      <w:r w:rsidRPr="00535EF1">
        <w:rPr>
          <w:rFonts w:ascii="Times New Roman" w:hAnsi="Times New Roman" w:cs="Times New Roman"/>
          <w:sz w:val="22"/>
          <w:szCs w:val="22"/>
          <w:rPrChange w:id="347" w:author="Alan" w:date="2012-08-29T19:55:00Z">
            <w:rPr>
              <w:rFonts w:ascii="Times New Roman" w:hAnsi="Times New Roman" w:cs="Times New Roman"/>
            </w:rPr>
          </w:rPrChange>
        </w:rPr>
        <w:t>Lorentzian</w:t>
      </w:r>
      <w:proofErr w:type="spellEnd"/>
      <w:r w:rsidRPr="00535EF1">
        <w:rPr>
          <w:rFonts w:ascii="Times New Roman" w:hAnsi="Times New Roman" w:cs="Times New Roman"/>
          <w:sz w:val="22"/>
          <w:szCs w:val="22"/>
          <w:rPrChange w:id="348" w:author="Alan" w:date="2012-08-29T19:55:00Z">
            <w:rPr>
              <w:rFonts w:ascii="Times New Roman" w:hAnsi="Times New Roman" w:cs="Times New Roman"/>
            </w:rPr>
          </w:rPrChange>
        </w:rPr>
        <w:t xml:space="preserve"> function with a single</w:t>
      </w:r>
    </w:p>
    <w:p w:rsidR="00B3067C" w:rsidRPr="00535EF1" w:rsidDel="00535EF1" w:rsidRDefault="00D47279">
      <w:pPr>
        <w:pStyle w:val="HTMLPreformatted"/>
        <w:rPr>
          <w:del w:id="349" w:author="Alan" w:date="2012-08-29T19:55:00Z"/>
          <w:rFonts w:ascii="Times New Roman" w:hAnsi="Times New Roman" w:cs="Times New Roman"/>
          <w:sz w:val="22"/>
          <w:szCs w:val="22"/>
          <w:rPrChange w:id="350" w:author="Alan" w:date="2012-08-29T19:55:00Z">
            <w:rPr>
              <w:del w:id="351" w:author="Alan" w:date="2012-08-29T19:55:00Z"/>
              <w:rFonts w:ascii="Times New Roman" w:hAnsi="Times New Roman" w:cs="Times New Roman"/>
            </w:rPr>
          </w:rPrChange>
        </w:rPr>
      </w:pPr>
      <w:r w:rsidRPr="00535EF1">
        <w:rPr>
          <w:rFonts w:ascii="Times New Roman" w:hAnsi="Times New Roman" w:cs="Times New Roman"/>
          <w:sz w:val="22"/>
          <w:szCs w:val="22"/>
          <w:rPrChange w:id="352" w:author="Alan" w:date="2012-08-29T19:55: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353" w:author="Alan" w:date="2012-08-29T19:55:00Z">
            <w:rPr>
              <w:rFonts w:ascii="Times New Roman" w:hAnsi="Times New Roman" w:cs="Times New Roman"/>
            </w:rPr>
          </w:rPrChange>
        </w:rPr>
        <w:t>lifetime</w:t>
      </w:r>
      <w:proofErr w:type="gramEnd"/>
      <w:r w:rsidRPr="00535EF1">
        <w:rPr>
          <w:rFonts w:ascii="Times New Roman" w:hAnsi="Times New Roman" w:cs="Times New Roman"/>
          <w:sz w:val="22"/>
          <w:szCs w:val="22"/>
          <w:rPrChange w:id="354" w:author="Alan" w:date="2012-08-29T19:55:00Z">
            <w:rPr>
              <w:rFonts w:ascii="Times New Roman" w:hAnsi="Times New Roman" w:cs="Times New Roman"/>
            </w:rPr>
          </w:rPrChange>
        </w:rPr>
        <w:t xml:space="preserve">. The broadening does not affect fitting at low frequencies, where the </w:t>
      </w:r>
      <w:proofErr w:type="spellStart"/>
      <w:r w:rsidRPr="00535EF1">
        <w:rPr>
          <w:rFonts w:ascii="Times New Roman" w:hAnsi="Times New Roman" w:cs="Times New Roman"/>
          <w:sz w:val="22"/>
          <w:szCs w:val="22"/>
          <w:rPrChange w:id="355" w:author="Alan" w:date="2012-08-29T19:55:00Z">
            <w:rPr>
              <w:rFonts w:ascii="Times New Roman" w:hAnsi="Times New Roman" w:cs="Times New Roman"/>
            </w:rPr>
          </w:rPrChange>
        </w:rPr>
        <w:t>linewidths</w:t>
      </w:r>
      <w:proofErr w:type="spellEnd"/>
    </w:p>
    <w:p w:rsidR="00B3067C" w:rsidRPr="00535EF1" w:rsidDel="00535EF1" w:rsidRDefault="00D47279">
      <w:pPr>
        <w:pStyle w:val="HTMLPreformatted"/>
        <w:rPr>
          <w:del w:id="356" w:author="Alan" w:date="2012-08-29T19:55:00Z"/>
          <w:rFonts w:ascii="Times New Roman" w:hAnsi="Times New Roman" w:cs="Times New Roman"/>
          <w:sz w:val="22"/>
          <w:szCs w:val="22"/>
          <w:rPrChange w:id="357" w:author="Alan" w:date="2012-08-29T19:55:00Z">
            <w:rPr>
              <w:del w:id="358" w:author="Alan" w:date="2012-08-29T19:55:00Z"/>
              <w:rFonts w:ascii="Times New Roman" w:hAnsi="Times New Roman" w:cs="Times New Roman"/>
            </w:rPr>
          </w:rPrChange>
        </w:rPr>
      </w:pPr>
      <w:r w:rsidRPr="00535EF1">
        <w:rPr>
          <w:rFonts w:ascii="Times New Roman" w:hAnsi="Times New Roman" w:cs="Times New Roman"/>
          <w:sz w:val="22"/>
          <w:szCs w:val="22"/>
          <w:rPrChange w:id="359" w:author="Alan" w:date="2012-08-29T19:55: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360" w:author="Alan" w:date="2012-08-29T19:55:00Z">
            <w:rPr>
              <w:rFonts w:ascii="Times New Roman" w:hAnsi="Times New Roman" w:cs="Times New Roman"/>
            </w:rPr>
          </w:rPrChange>
        </w:rPr>
        <w:t>are</w:t>
      </w:r>
      <w:proofErr w:type="gramEnd"/>
      <w:r w:rsidRPr="00535EF1">
        <w:rPr>
          <w:rFonts w:ascii="Times New Roman" w:hAnsi="Times New Roman" w:cs="Times New Roman"/>
          <w:sz w:val="22"/>
          <w:szCs w:val="22"/>
          <w:rPrChange w:id="361" w:author="Alan" w:date="2012-08-29T19:55:00Z">
            <w:rPr>
              <w:rFonts w:ascii="Times New Roman" w:hAnsi="Times New Roman" w:cs="Times New Roman"/>
            </w:rPr>
          </w:rPrChange>
        </w:rPr>
        <w:t xml:space="preserve"> much smaller than the peak </w:t>
      </w:r>
      <w:proofErr w:type="spellStart"/>
      <w:r w:rsidRPr="00535EF1">
        <w:rPr>
          <w:rFonts w:ascii="Times New Roman" w:hAnsi="Times New Roman" w:cs="Times New Roman"/>
          <w:sz w:val="22"/>
          <w:szCs w:val="22"/>
          <w:rPrChange w:id="362" w:author="Alan" w:date="2012-08-29T19:55:00Z">
            <w:rPr>
              <w:rFonts w:ascii="Times New Roman" w:hAnsi="Times New Roman" w:cs="Times New Roman"/>
            </w:rPr>
          </w:rPrChange>
        </w:rPr>
        <w:t>spacings</w:t>
      </w:r>
      <w:proofErr w:type="spellEnd"/>
      <w:r w:rsidRPr="00535EF1">
        <w:rPr>
          <w:rFonts w:ascii="Times New Roman" w:hAnsi="Times New Roman" w:cs="Times New Roman"/>
          <w:sz w:val="22"/>
          <w:szCs w:val="22"/>
          <w:rPrChange w:id="363" w:author="Alan" w:date="2012-08-29T19:55:00Z">
            <w:rPr>
              <w:rFonts w:ascii="Times New Roman" w:hAnsi="Times New Roman" w:cs="Times New Roman"/>
            </w:rPr>
          </w:rPrChange>
        </w:rPr>
        <w:t>. There, any scatter comes solely from the</w:t>
      </w:r>
    </w:p>
    <w:p w:rsidR="00B3067C" w:rsidRPr="00535EF1" w:rsidRDefault="00D47279">
      <w:pPr>
        <w:pStyle w:val="HTMLPreformatted"/>
        <w:rPr>
          <w:rFonts w:ascii="Times New Roman" w:hAnsi="Times New Roman" w:cs="Times New Roman"/>
          <w:sz w:val="22"/>
          <w:szCs w:val="22"/>
          <w:rPrChange w:id="364" w:author="Alan" w:date="2012-08-29T19:55:00Z">
            <w:rPr>
              <w:rFonts w:ascii="Times New Roman" w:hAnsi="Times New Roman" w:cs="Times New Roman"/>
            </w:rPr>
          </w:rPrChange>
        </w:rPr>
      </w:pPr>
      <w:r w:rsidRPr="00535EF1">
        <w:rPr>
          <w:rFonts w:ascii="Times New Roman" w:hAnsi="Times New Roman" w:cs="Times New Roman"/>
          <w:sz w:val="22"/>
          <w:szCs w:val="22"/>
          <w:rPrChange w:id="365" w:author="Alan" w:date="2012-08-29T19:55:00Z">
            <w:rPr>
              <w:rFonts w:ascii="Times New Roman" w:hAnsi="Times New Roman" w:cs="Times New Roman"/>
            </w:rPr>
          </w:rPrChange>
        </w:rPr>
        <w:t xml:space="preserve"> </w:t>
      </w:r>
      <w:proofErr w:type="gramStart"/>
      <w:r w:rsidRPr="00535EF1">
        <w:rPr>
          <w:rFonts w:ascii="Times New Roman" w:hAnsi="Times New Roman" w:cs="Times New Roman"/>
          <w:sz w:val="22"/>
          <w:szCs w:val="22"/>
          <w:rPrChange w:id="366" w:author="Alan" w:date="2012-08-29T19:55:00Z">
            <w:rPr>
              <w:rFonts w:ascii="Times New Roman" w:hAnsi="Times New Roman" w:cs="Times New Roman"/>
            </w:rPr>
          </w:rPrChange>
        </w:rPr>
        <w:t>difference</w:t>
      </w:r>
      <w:proofErr w:type="gramEnd"/>
      <w:r w:rsidRPr="00535EF1">
        <w:rPr>
          <w:rFonts w:ascii="Times New Roman" w:hAnsi="Times New Roman" w:cs="Times New Roman"/>
          <w:sz w:val="22"/>
          <w:szCs w:val="22"/>
          <w:rPrChange w:id="367" w:author="Alan" w:date="2012-08-29T19:55:00Z">
            <w:rPr>
              <w:rFonts w:ascii="Times New Roman" w:hAnsi="Times New Roman" w:cs="Times New Roman"/>
            </w:rPr>
          </w:rPrChange>
        </w:rPr>
        <w:t xml:space="preserve"> between Φ and Φ'.</w:t>
      </w:r>
    </w:p>
    <w:p w:rsidR="00B3067C" w:rsidRPr="00535EF1" w:rsidRDefault="00B3067C">
      <w:pPr>
        <w:pStyle w:val="HTMLPreformatted"/>
        <w:rPr>
          <w:sz w:val="22"/>
          <w:szCs w:val="22"/>
          <w:rPrChange w:id="368" w:author="Alan" w:date="2012-08-29T19:55:00Z">
            <w:rPr/>
          </w:rPrChange>
        </w:rPr>
      </w:pPr>
    </w:p>
    <w:p w:rsidR="00B3067C" w:rsidRPr="00535EF1" w:rsidRDefault="00D47279">
      <w:pPr>
        <w:pStyle w:val="HTMLPreformatted"/>
        <w:rPr>
          <w:rFonts w:ascii="Times New Roman" w:hAnsi="Times New Roman" w:cs="Times New Roman"/>
          <w:sz w:val="22"/>
          <w:szCs w:val="22"/>
          <w:rPrChange w:id="369" w:author="Alan" w:date="2012-08-29T19:55:00Z">
            <w:rPr>
              <w:rFonts w:ascii="Times New Roman" w:hAnsi="Times New Roman" w:cs="Times New Roman"/>
            </w:rPr>
          </w:rPrChange>
        </w:rPr>
      </w:pPr>
      <w:r w:rsidRPr="00535EF1">
        <w:rPr>
          <w:rFonts w:ascii="Times New Roman" w:hAnsi="Times New Roman" w:cs="Times New Roman"/>
          <w:sz w:val="22"/>
          <w:szCs w:val="22"/>
          <w:rPrChange w:id="370" w:author="Alan" w:date="2012-08-29T19:55:00Z">
            <w:rPr>
              <w:rFonts w:ascii="Times New Roman" w:hAnsi="Times New Roman" w:cs="Times New Roman"/>
            </w:rPr>
          </w:rPrChange>
        </w:rPr>
        <w:t>While the bulk thermal conductivities at a temperature of 40 K agree within their uncertainties, the predicted mode-by-mode lifetimes show large scatter [Fig. 3(c)] and the agreement should be regarded as coincidental.</w:t>
      </w:r>
    </w:p>
    <w:p w:rsidR="00B3067C" w:rsidRPr="00535EF1" w:rsidRDefault="00B3067C">
      <w:pPr>
        <w:pStyle w:val="HTMLPreformatted"/>
        <w:rPr>
          <w:sz w:val="22"/>
          <w:szCs w:val="22"/>
          <w:rPrChange w:id="371" w:author="Alan" w:date="2012-08-29T19:55:00Z">
            <w:rPr/>
          </w:rPrChange>
        </w:rPr>
      </w:pPr>
    </w:p>
    <w:p w:rsidR="00B3067C" w:rsidRPr="00535EF1" w:rsidRDefault="00D47279">
      <w:pPr>
        <w:pStyle w:val="HTMLPreformatted"/>
        <w:rPr>
          <w:rFonts w:ascii="Times New Roman" w:hAnsi="Times New Roman" w:cs="Times New Roman"/>
          <w:sz w:val="22"/>
          <w:szCs w:val="22"/>
          <w:rPrChange w:id="372" w:author="Alan" w:date="2012-08-29T19:55:00Z">
            <w:rPr>
              <w:rFonts w:ascii="Times New Roman" w:hAnsi="Times New Roman" w:cs="Times New Roman"/>
            </w:rPr>
          </w:rPrChange>
        </w:rPr>
      </w:pPr>
      <w:r w:rsidRPr="00535EF1">
        <w:rPr>
          <w:rFonts w:ascii="Times New Roman" w:hAnsi="Times New Roman" w:cs="Times New Roman"/>
          <w:sz w:val="22"/>
          <w:szCs w:val="22"/>
          <w:rPrChange w:id="373" w:author="Alan" w:date="2012-08-29T19:55:00Z">
            <w:rPr>
              <w:rFonts w:ascii="Times New Roman" w:hAnsi="Times New Roman" w:cs="Times New Roman"/>
            </w:rPr>
          </w:rPrChange>
        </w:rPr>
        <w:lastRenderedPageBreak/>
        <w:t>The disagreement between Φ and Φ' in thermal conductivity comes directly from the differences in the phonon lifetimes. All other properties (frequencies, group velocities, specific heats) are nearly or exactly the same for the two calculations.</w:t>
      </w:r>
    </w:p>
    <w:commentRangeEnd w:id="282"/>
    <w:p w:rsidR="00B3067C" w:rsidRDefault="00535EF1">
      <w:pPr>
        <w:pStyle w:val="HTMLPreformatted"/>
      </w:pPr>
      <w:r>
        <w:rPr>
          <w:rStyle w:val="CommentReference"/>
          <w:rFonts w:ascii="Times New Roman" w:hAnsi="Times New Roman" w:cs="Times New Roman"/>
        </w:rPr>
        <w:commentReference w:id="282"/>
      </w:r>
    </w:p>
    <w:p w:rsidR="00B3067C" w:rsidRPr="00535EF1" w:rsidRDefault="00D47279">
      <w:pPr>
        <w:pStyle w:val="HTMLPreformatted"/>
        <w:rPr>
          <w:rFonts w:ascii="Times New Roman" w:hAnsi="Times New Roman" w:cs="Times New Roman"/>
          <w:sz w:val="22"/>
          <w:szCs w:val="22"/>
          <w:rPrChange w:id="374" w:author="Alan" w:date="2012-08-29T19:58:00Z">
            <w:rPr>
              <w:rFonts w:ascii="Times New Roman" w:hAnsi="Times New Roman" w:cs="Times New Roman"/>
              <w:sz w:val="24"/>
              <w:szCs w:val="24"/>
            </w:rPr>
          </w:rPrChange>
        </w:rPr>
      </w:pPr>
      <w:commentRangeStart w:id="375"/>
      <w:r w:rsidRPr="00535EF1">
        <w:rPr>
          <w:rFonts w:ascii="Times New Roman" w:hAnsi="Times New Roman" w:cs="Times New Roman"/>
          <w:sz w:val="22"/>
          <w:szCs w:val="22"/>
          <w:rPrChange w:id="376" w:author="Alan" w:date="2012-08-29T19:58:00Z">
            <w:rPr>
              <w:rFonts w:ascii="Times New Roman" w:hAnsi="Times New Roman" w:cs="Times New Roman"/>
              <w:sz w:val="24"/>
              <w:szCs w:val="24"/>
            </w:rPr>
          </w:rPrChange>
        </w:rPr>
        <w:t>Appendix C. Finite Simulation-Size Scaling for Thermal Conductivity</w:t>
      </w:r>
    </w:p>
    <w:p w:rsidR="00B3067C" w:rsidRPr="00535EF1" w:rsidRDefault="00B3067C">
      <w:pPr>
        <w:pStyle w:val="HTMLPreformatted"/>
        <w:rPr>
          <w:sz w:val="22"/>
          <w:szCs w:val="22"/>
          <w:rPrChange w:id="377" w:author="Alan" w:date="2012-08-29T19:58:00Z">
            <w:rPr/>
          </w:rPrChange>
        </w:rPr>
      </w:pPr>
    </w:p>
    <w:p w:rsidR="00B3067C" w:rsidRPr="00535EF1" w:rsidRDefault="00D47279">
      <w:pPr>
        <w:pStyle w:val="HTMLPreformatted"/>
        <w:rPr>
          <w:rFonts w:ascii="Times New Roman" w:hAnsi="Times New Roman" w:cs="Times New Roman"/>
          <w:sz w:val="22"/>
          <w:szCs w:val="22"/>
          <w:rPrChange w:id="378" w:author="Alan" w:date="2012-08-29T19:58:00Z">
            <w:rPr>
              <w:rFonts w:ascii="Times New Roman" w:hAnsi="Times New Roman" w:cs="Times New Roman"/>
            </w:rPr>
          </w:rPrChange>
        </w:rPr>
      </w:pPr>
      <w:r w:rsidRPr="00535EF1">
        <w:rPr>
          <w:rFonts w:ascii="Times New Roman" w:hAnsi="Times New Roman" w:cs="Times New Roman"/>
          <w:sz w:val="22"/>
          <w:szCs w:val="22"/>
          <w:rPrChange w:id="379" w:author="Alan" w:date="2012-08-29T19:58:00Z">
            <w:rPr>
              <w:rFonts w:ascii="Times New Roman" w:hAnsi="Times New Roman" w:cs="Times New Roman"/>
            </w:rPr>
          </w:rPrChange>
        </w:rPr>
        <w:t xml:space="preserve">For the LJ argon system studied in Section 4.1, a finite simulation-size scaling </w:t>
      </w:r>
      <w:proofErr w:type="gramStart"/>
      <w:r w:rsidRPr="00535EF1">
        <w:rPr>
          <w:rFonts w:ascii="Times New Roman" w:hAnsi="Times New Roman" w:cs="Times New Roman"/>
          <w:sz w:val="22"/>
          <w:szCs w:val="22"/>
          <w:rPrChange w:id="380" w:author="Alan" w:date="2012-08-29T19:58:00Z">
            <w:rPr>
              <w:rFonts w:ascii="Times New Roman" w:hAnsi="Times New Roman" w:cs="Times New Roman"/>
            </w:rPr>
          </w:rPrChange>
        </w:rPr>
        <w:t>procedure[</w:t>
      </w:r>
      <w:proofErr w:type="gramEnd"/>
      <w:r w:rsidRPr="00535EF1">
        <w:rPr>
          <w:rFonts w:ascii="Times New Roman" w:hAnsi="Times New Roman" w:cs="Times New Roman"/>
          <w:sz w:val="22"/>
          <w:szCs w:val="22"/>
          <w:rPrChange w:id="381" w:author="Alan" w:date="2012-08-29T19:58:00Z">
            <w:rPr>
              <w:rFonts w:ascii="Times New Roman" w:hAnsi="Times New Roman" w:cs="Times New Roman"/>
            </w:rPr>
          </w:rPrChange>
        </w:rPr>
        <w:t>28, 30] is used to compare the thermal conductivity predictions from Φ and Φ' to those from the Green-Kubo method. The scaling procedure is demonstrated in Fig. C1. The uncertainties in the predicted thermal conductivities for Φ and Φ' come predominantly from the finite simulation-size scaling procedure.</w:t>
      </w:r>
    </w:p>
    <w:p w:rsidR="00B3067C" w:rsidRPr="00535EF1" w:rsidRDefault="00B3067C">
      <w:pPr>
        <w:pStyle w:val="HTMLPreformatted"/>
        <w:rPr>
          <w:sz w:val="22"/>
          <w:szCs w:val="22"/>
          <w:rPrChange w:id="382" w:author="Alan" w:date="2012-08-29T19:58:00Z">
            <w:rPr/>
          </w:rPrChange>
        </w:rPr>
      </w:pPr>
    </w:p>
    <w:p w:rsidR="00B3067C" w:rsidRPr="00535EF1" w:rsidRDefault="00D47279">
      <w:pPr>
        <w:pStyle w:val="HTMLPreformatted"/>
        <w:rPr>
          <w:rFonts w:ascii="Times New Roman" w:hAnsi="Times New Roman" w:cs="Times New Roman"/>
          <w:sz w:val="22"/>
          <w:szCs w:val="22"/>
          <w:rPrChange w:id="383" w:author="Alan" w:date="2012-08-29T19:58:00Z">
            <w:rPr>
              <w:rFonts w:ascii="Times New Roman" w:hAnsi="Times New Roman" w:cs="Times New Roman"/>
            </w:rPr>
          </w:rPrChange>
        </w:rPr>
      </w:pPr>
      <w:r w:rsidRPr="00535EF1">
        <w:rPr>
          <w:rFonts w:ascii="Times New Roman" w:hAnsi="Times New Roman" w:cs="Times New Roman"/>
          <w:sz w:val="22"/>
          <w:szCs w:val="22"/>
          <w:rPrChange w:id="384" w:author="Alan" w:date="2012-08-29T19:58:00Z">
            <w:rPr>
              <w:rFonts w:ascii="Times New Roman" w:hAnsi="Times New Roman" w:cs="Times New Roman"/>
            </w:rPr>
          </w:rPrChange>
        </w:rPr>
        <w:t>As with the extrapolated bulk thermal conductivities at temperatures of 5 and 20 K (see Table 1), the predicted thermal conductivities at each system size (N0 = 4, 6, 8, and 10) are systematically smaller and outside the prediction uncertainties for Φ compared to Φ'.</w:t>
      </w:r>
    </w:p>
    <w:p w:rsidR="00B3067C" w:rsidRPr="00535EF1" w:rsidRDefault="00B3067C">
      <w:pPr>
        <w:pStyle w:val="HTMLPreformatted"/>
        <w:rPr>
          <w:sz w:val="22"/>
          <w:szCs w:val="22"/>
          <w:rPrChange w:id="385" w:author="Alan" w:date="2012-08-29T19:58:00Z">
            <w:rPr/>
          </w:rPrChange>
        </w:rPr>
      </w:pPr>
    </w:p>
    <w:p w:rsidR="00B3067C" w:rsidRPr="00535EF1" w:rsidRDefault="00D47279">
      <w:pPr>
        <w:pStyle w:val="HTMLPreformatted"/>
        <w:rPr>
          <w:rFonts w:ascii="Times New Roman" w:hAnsi="Times New Roman" w:cs="Times New Roman"/>
          <w:sz w:val="22"/>
          <w:szCs w:val="22"/>
          <w:rPrChange w:id="386" w:author="Alan" w:date="2012-08-29T19:58:00Z">
            <w:rPr>
              <w:rFonts w:ascii="Times New Roman" w:hAnsi="Times New Roman" w:cs="Times New Roman"/>
            </w:rPr>
          </w:rPrChange>
        </w:rPr>
      </w:pPr>
      <w:r w:rsidRPr="00535EF1">
        <w:rPr>
          <w:rFonts w:ascii="Times New Roman" w:hAnsi="Times New Roman" w:cs="Times New Roman"/>
          <w:sz w:val="22"/>
          <w:szCs w:val="22"/>
          <w:rPrChange w:id="387" w:author="Alan" w:date="2012-08-29T19:58:00Z">
            <w:rPr>
              <w:rFonts w:ascii="Times New Roman" w:hAnsi="Times New Roman" w:cs="Times New Roman"/>
            </w:rPr>
          </w:rPrChange>
        </w:rPr>
        <w:t xml:space="preserve">The predictions for Φ and Green-Kubo for the LJ system are in good agreement with those from other atomistic simulation </w:t>
      </w:r>
      <w:proofErr w:type="gramStart"/>
      <w:r w:rsidRPr="00535EF1">
        <w:rPr>
          <w:rFonts w:ascii="Times New Roman" w:hAnsi="Times New Roman" w:cs="Times New Roman"/>
          <w:sz w:val="22"/>
          <w:szCs w:val="22"/>
          <w:rPrChange w:id="388" w:author="Alan" w:date="2012-08-29T19:58:00Z">
            <w:rPr>
              <w:rFonts w:ascii="Times New Roman" w:hAnsi="Times New Roman" w:cs="Times New Roman"/>
            </w:rPr>
          </w:rPrChange>
        </w:rPr>
        <w:t>methods[</w:t>
      </w:r>
      <w:proofErr w:type="gramEnd"/>
      <w:r w:rsidRPr="00535EF1">
        <w:rPr>
          <w:rFonts w:ascii="Times New Roman" w:hAnsi="Times New Roman" w:cs="Times New Roman"/>
          <w:sz w:val="22"/>
          <w:szCs w:val="22"/>
          <w:rPrChange w:id="389" w:author="Alan" w:date="2012-08-29T19:58:00Z">
            <w:rPr>
              <w:rFonts w:ascii="Times New Roman" w:hAnsi="Times New Roman" w:cs="Times New Roman"/>
            </w:rPr>
          </w:rPrChange>
        </w:rPr>
        <w:t xml:space="preserve">28] while those from Φ differ and show no systematic behavior. </w:t>
      </w:r>
    </w:p>
    <w:commentRangeEnd w:id="375"/>
    <w:p w:rsidR="00B3067C" w:rsidRDefault="00535EF1">
      <w:pPr>
        <w:pStyle w:val="HTMLPreformatted"/>
      </w:pPr>
      <w:r>
        <w:rPr>
          <w:rStyle w:val="CommentReference"/>
          <w:rFonts w:ascii="Times New Roman" w:hAnsi="Times New Roman" w:cs="Times New Roman"/>
        </w:rPr>
        <w:commentReference w:id="375"/>
      </w:r>
    </w:p>
    <w:p w:rsidR="00B3067C" w:rsidRDefault="00D47279">
      <w:pPr>
        <w:pStyle w:val="HTMLPreformatted"/>
        <w:rPr>
          <w:rFonts w:ascii="Times New Roman" w:hAnsi="Times New Roman" w:cs="Times New Roman"/>
          <w:i/>
          <w:sz w:val="24"/>
          <w:szCs w:val="24"/>
        </w:rPr>
      </w:pPr>
      <w:r>
        <w:rPr>
          <w:rFonts w:ascii="Times New Roman" w:hAnsi="Times New Roman" w:cs="Times New Roman"/>
          <w:i/>
          <w:sz w:val="24"/>
          <w:szCs w:val="24"/>
        </w:rPr>
        <w:t>6. “and last but not least, the vast use of the term ’predict’ leads the reader to believe that the predictive power of Φ and Φ' will be examined by comparing the results with those measured on real systems; however, it seems that the term predict serves as a synonym to values extracted by fitting.”</w:t>
      </w:r>
    </w:p>
    <w:p w:rsidR="00B3067C" w:rsidRDefault="00B3067C">
      <w:pPr>
        <w:pStyle w:val="HTMLPreformatted"/>
      </w:pPr>
    </w:p>
    <w:p w:rsidR="00B3067C" w:rsidDel="00FC522C" w:rsidRDefault="00FC522C">
      <w:pPr>
        <w:rPr>
          <w:del w:id="390" w:author="Alan" w:date="2012-08-29T20:15:00Z"/>
          <w:color w:val="000000"/>
        </w:rPr>
      </w:pPr>
      <w:ins w:id="391" w:author="Alan" w:date="2012-08-29T20:12:00Z">
        <w:r>
          <w:t>We re</w:t>
        </w:r>
      </w:ins>
      <w:ins w:id="392" w:author="Alan" w:date="2012-08-29T20:13:00Z">
        <w:r>
          <w:t>alize that our understanding of the word predict is different from that of the referee, but believe that it is appropriate.</w:t>
        </w:r>
      </w:ins>
      <w:ins w:id="393" w:author="Alan" w:date="2012-08-29T20:14:00Z">
        <w:r>
          <w:t xml:space="preserve"> It was not our objective here to compare against experimental measurements.</w:t>
        </w:r>
      </w:ins>
      <w:ins w:id="394" w:author="Alan" w:date="2012-08-29T20:13:00Z">
        <w:r>
          <w:t xml:space="preserve"> </w:t>
        </w:r>
      </w:ins>
      <w:r w:rsidR="00D47279">
        <w:t xml:space="preserve">The predictions of the potential functions used to model the </w:t>
      </w:r>
      <w:ins w:id="395" w:author="Alan" w:date="2012-08-29T20:14:00Z">
        <w:r>
          <w:t>three</w:t>
        </w:r>
      </w:ins>
      <w:del w:id="396" w:author="Alan" w:date="2012-08-29T20:14:00Z">
        <w:r w:rsidR="00D47279" w:rsidDel="00FC522C">
          <w:delText>3</w:delText>
        </w:r>
      </w:del>
      <w:r w:rsidR="00D47279">
        <w:t xml:space="preserve"> systems (</w:t>
      </w:r>
      <w:del w:id="397" w:author="Alan" w:date="2012-08-29T20:14:00Z">
        <w:r w:rsidR="00D47279" w:rsidDel="00FC522C">
          <w:delText>Argon</w:delText>
        </w:r>
      </w:del>
      <w:ins w:id="398" w:author="Alan" w:date="2012-08-29T20:14:00Z">
        <w:r>
          <w:t>a</w:t>
        </w:r>
        <w:r>
          <w:t>rgon</w:t>
        </w:r>
      </w:ins>
      <w:r w:rsidR="00D47279">
        <w:t xml:space="preserve">, </w:t>
      </w:r>
      <w:del w:id="399" w:author="Alan" w:date="2012-08-29T20:14:00Z">
        <w:r w:rsidR="00D47279" w:rsidDel="00FC522C">
          <w:delText xml:space="preserve">Silicon </w:delText>
        </w:r>
      </w:del>
      <w:ins w:id="400" w:author="Alan" w:date="2012-08-29T20:14:00Z">
        <w:r>
          <w:t>s</w:t>
        </w:r>
        <w:r>
          <w:t xml:space="preserve">ilicon </w:t>
        </w:r>
      </w:ins>
      <w:r w:rsidR="00D47279">
        <w:t xml:space="preserve">and a </w:t>
      </w:r>
      <w:del w:id="401" w:author="Alan" w:date="2012-08-29T20:14:00Z">
        <w:r w:rsidR="00D47279" w:rsidDel="00FC522C">
          <w:delText xml:space="preserve">Carbon </w:delText>
        </w:r>
      </w:del>
      <w:ins w:id="402" w:author="Alan" w:date="2012-08-29T20:14:00Z">
        <w:r>
          <w:t>c</w:t>
        </w:r>
        <w:r>
          <w:t xml:space="preserve">arbon </w:t>
        </w:r>
      </w:ins>
      <w:del w:id="403" w:author="Alan" w:date="2012-08-29T20:14:00Z">
        <w:r w:rsidR="00D47279" w:rsidDel="00FC522C">
          <w:delText>Nanotube</w:delText>
        </w:r>
      </w:del>
      <w:ins w:id="404" w:author="Alan" w:date="2012-08-29T20:14:00Z">
        <w:r>
          <w:t>n</w:t>
        </w:r>
        <w:r>
          <w:t>anotube</w:t>
        </w:r>
      </w:ins>
      <w:r w:rsidR="00D47279">
        <w:t>) have been compared to experimental results in other works (see for example 34</w:t>
      </w:r>
      <w:proofErr w:type="gramStart"/>
      <w:r w:rsidR="00D47279">
        <w:t>,45</w:t>
      </w:r>
      <w:proofErr w:type="gramEnd"/>
      <w:r w:rsidR="00D47279">
        <w:t>).  For the CNT, we use the Brenner potential simply for conve</w:t>
      </w:r>
      <w:del w:id="405" w:author="Alan" w:date="2012-08-29T19:59:00Z">
        <w:r w:rsidR="00D47279" w:rsidDel="00535EF1">
          <w:delText>i</w:delText>
        </w:r>
      </w:del>
      <w:r w:rsidR="00D47279">
        <w:t xml:space="preserve">nience. It is known that improved potentials can better capture experimental data, see </w:t>
      </w:r>
      <w:r w:rsidR="00D47279">
        <w:rPr>
          <w:color w:val="000000"/>
        </w:rPr>
        <w:t xml:space="preserve">Phys. Rev. B 81, 205441 (2010). </w:t>
      </w:r>
      <w:ins w:id="406" w:author="Alan" w:date="2012-08-29T20:15:00Z">
        <w:r>
          <w:t xml:space="preserve"> </w:t>
        </w:r>
      </w:ins>
    </w:p>
    <w:p w:rsidR="00B3067C" w:rsidDel="00FC522C" w:rsidRDefault="00B3067C">
      <w:pPr>
        <w:rPr>
          <w:del w:id="407" w:author="Alan" w:date="2012-08-29T20:15:00Z"/>
        </w:rPr>
      </w:pPr>
    </w:p>
    <w:p w:rsidR="00B3067C" w:rsidRDefault="00D47279">
      <w:r>
        <w:t>As stated, our primary goal was to compare the two SED method, Φ and Φ'.  Fitting procedures are</w:t>
      </w:r>
      <w:del w:id="408" w:author="Alan" w:date="2012-08-29T20:15:00Z">
        <w:r w:rsidDel="00FC522C">
          <w:delText xml:space="preserve"> certainly</w:delText>
        </w:r>
      </w:del>
      <w:r>
        <w:t xml:space="preserve"> necessary to make predictions of the phonon properties.</w:t>
      </w:r>
    </w:p>
    <w:p w:rsidR="00B3067C" w:rsidRDefault="00B3067C">
      <w:pPr>
        <w:pStyle w:val="HTMLPreformatted"/>
      </w:pPr>
    </w:p>
    <w:p w:rsidR="00B3067C" w:rsidDel="00535EF1" w:rsidRDefault="00D47279">
      <w:pPr>
        <w:pStyle w:val="HTMLPreformatted"/>
        <w:rPr>
          <w:del w:id="409" w:author="Alan" w:date="2012-08-29T20:00:00Z"/>
          <w:rFonts w:ascii="Times New Roman" w:hAnsi="Times New Roman" w:cs="Times New Roman"/>
          <w:i/>
          <w:sz w:val="24"/>
          <w:szCs w:val="24"/>
        </w:rPr>
      </w:pPr>
      <w:r>
        <w:rPr>
          <w:rFonts w:ascii="Times New Roman" w:hAnsi="Times New Roman" w:cs="Times New Roman"/>
          <w:i/>
          <w:sz w:val="24"/>
          <w:szCs w:val="24"/>
        </w:rPr>
        <w:t xml:space="preserve">7. “In summary, it is not at all clear why do the authors prefer one definition over the </w:t>
      </w:r>
      <w:proofErr w:type="spellStart"/>
      <w:r>
        <w:rPr>
          <w:rFonts w:ascii="Times New Roman" w:hAnsi="Times New Roman" w:cs="Times New Roman"/>
          <w:i/>
          <w:sz w:val="24"/>
          <w:szCs w:val="24"/>
        </w:rPr>
        <w:t>other,</w:t>
      </w:r>
      <w:del w:id="410" w:author="Alan" w:date="2012-08-29T20:00:00Z">
        <w:r w:rsidDel="00535EF1">
          <w:rPr>
            <w:rFonts w:ascii="Times New Roman" w:hAnsi="Times New Roman" w:cs="Times New Roman"/>
            <w:i/>
            <w:sz w:val="24"/>
            <w:szCs w:val="24"/>
          </w:rPr>
          <w:delText>...”</w:delText>
        </w:r>
      </w:del>
    </w:p>
    <w:p w:rsidR="00B3067C" w:rsidDel="00535EF1" w:rsidRDefault="00B3067C">
      <w:pPr>
        <w:pStyle w:val="HTMLPreformatted"/>
        <w:rPr>
          <w:del w:id="411" w:author="Alan" w:date="2012-08-29T20:00:00Z"/>
        </w:rPr>
      </w:pPr>
    </w:p>
    <w:p w:rsidR="00B3067C" w:rsidDel="00535EF1" w:rsidRDefault="00D47279">
      <w:pPr>
        <w:pStyle w:val="HTMLPreformatted"/>
        <w:rPr>
          <w:del w:id="412" w:author="Alan" w:date="2012-08-29T19:59:00Z"/>
          <w:rFonts w:ascii="Times New Roman" w:hAnsi="Times New Roman" w:cs="Times New Roman"/>
          <w:sz w:val="24"/>
          <w:szCs w:val="24"/>
        </w:rPr>
      </w:pPr>
      <w:del w:id="413" w:author="Alan" w:date="2012-08-29T19:59:00Z">
        <w:r w:rsidDel="00535EF1">
          <w:rPr>
            <w:rFonts w:ascii="Times New Roman" w:hAnsi="Times New Roman" w:cs="Times New Roman"/>
            <w:sz w:val="24"/>
            <w:szCs w:val="24"/>
          </w:rPr>
          <w:delText>5. Summary</w:delText>
        </w:r>
      </w:del>
    </w:p>
    <w:p w:rsidR="00B3067C" w:rsidDel="00535EF1" w:rsidRDefault="00B3067C">
      <w:pPr>
        <w:pStyle w:val="HTMLPreformatted"/>
        <w:rPr>
          <w:del w:id="414" w:author="Alan" w:date="2012-08-29T19:59:00Z"/>
        </w:rPr>
      </w:pPr>
    </w:p>
    <w:p w:rsidR="00B3067C" w:rsidDel="00535EF1" w:rsidRDefault="00D47279">
      <w:pPr>
        <w:pStyle w:val="HTMLPreformatted"/>
        <w:rPr>
          <w:del w:id="415" w:author="Alan" w:date="2012-08-29T19:59:00Z"/>
          <w:rFonts w:ascii="Times New Roman" w:hAnsi="Times New Roman" w:cs="Times New Roman"/>
        </w:rPr>
      </w:pPr>
      <w:del w:id="416" w:author="Alan" w:date="2012-08-29T19:59:00Z">
        <w:r w:rsidDel="00535EF1">
          <w:rPr>
            <w:rFonts w:ascii="Times New Roman" w:hAnsi="Times New Roman" w:cs="Times New Roman"/>
          </w:rPr>
          <w:delText>Still, the most important predictions are the mode-by-mode phonon properties. Of</w:delText>
        </w:r>
      </w:del>
    </w:p>
    <w:p w:rsidR="00B3067C" w:rsidDel="00535EF1" w:rsidRDefault="00D47279">
      <w:pPr>
        <w:pStyle w:val="HTMLPreformatted"/>
        <w:rPr>
          <w:del w:id="417" w:author="Alan" w:date="2012-08-29T19:59:00Z"/>
          <w:rFonts w:ascii="Times New Roman" w:hAnsi="Times New Roman" w:cs="Times New Roman"/>
        </w:rPr>
      </w:pPr>
      <w:del w:id="418" w:author="Alan" w:date="2012-08-29T19:59:00Z">
        <w:r w:rsidDel="00535EF1">
          <w:rPr>
            <w:rFonts w:ascii="Times New Roman" w:hAnsi="Times New Roman" w:cs="Times New Roman"/>
          </w:rPr>
          <w:delText xml:space="preserve"> particular importance are the lifetimes, which are the key input for Boltzmann transport</w:delText>
        </w:r>
      </w:del>
    </w:p>
    <w:p w:rsidR="00B3067C" w:rsidDel="00535EF1" w:rsidRDefault="00D47279">
      <w:pPr>
        <w:pStyle w:val="HTMLPreformatted"/>
        <w:rPr>
          <w:del w:id="419" w:author="Alan" w:date="2012-08-29T19:59:00Z"/>
          <w:rFonts w:ascii="Times New Roman" w:hAnsi="Times New Roman" w:cs="Times New Roman"/>
        </w:rPr>
      </w:pPr>
      <w:del w:id="420" w:author="Alan" w:date="2012-08-29T19:59:00Z">
        <w:r w:rsidDel="00535EF1">
          <w:rPr>
            <w:rFonts w:ascii="Times New Roman" w:hAnsi="Times New Roman" w:cs="Times New Roman"/>
          </w:rPr>
          <w:delText xml:space="preserve"> equation-based models [18]. Thus, we do not recommend Φ' for predicting phonon</w:delText>
        </w:r>
      </w:del>
    </w:p>
    <w:p w:rsidR="00B3067C" w:rsidDel="00535EF1" w:rsidRDefault="00D47279">
      <w:pPr>
        <w:pStyle w:val="HTMLPreformatted"/>
        <w:rPr>
          <w:del w:id="421" w:author="Alan" w:date="2012-08-29T19:59:00Z"/>
          <w:rFonts w:ascii="Times New Roman" w:hAnsi="Times New Roman" w:cs="Times New Roman"/>
        </w:rPr>
      </w:pPr>
      <w:del w:id="422" w:author="Alan" w:date="2012-08-29T19:59:00Z">
        <w:r w:rsidDel="00535EF1">
          <w:rPr>
            <w:rFonts w:ascii="Times New Roman" w:hAnsi="Times New Roman" w:cs="Times New Roman"/>
          </w:rPr>
          <w:delText xml:space="preserve"> lifetimes or thermal conductivity.</w:delText>
        </w:r>
      </w:del>
    </w:p>
    <w:p w:rsidR="00B3067C" w:rsidDel="00535EF1" w:rsidRDefault="00B3067C">
      <w:pPr>
        <w:pStyle w:val="HTMLPreformatted"/>
        <w:rPr>
          <w:del w:id="423" w:author="Alan" w:date="2012-08-29T20:00:00Z"/>
          <w:rFonts w:ascii="Times New Roman" w:hAnsi="Times New Roman" w:cs="Times New Roman"/>
          <w:i/>
          <w:sz w:val="24"/>
          <w:szCs w:val="24"/>
        </w:rPr>
      </w:pPr>
    </w:p>
    <w:p w:rsidR="00B3067C" w:rsidRDefault="00D47279">
      <w:pPr>
        <w:pStyle w:val="HTMLPreformatted"/>
        <w:rPr>
          <w:rFonts w:ascii="Times New Roman" w:hAnsi="Times New Roman" w:cs="Times New Roman"/>
          <w:i/>
          <w:sz w:val="24"/>
          <w:szCs w:val="24"/>
        </w:rPr>
      </w:pPr>
      <w:del w:id="424" w:author="Alan" w:date="2012-08-29T20:00:00Z">
        <w:r w:rsidDel="00535EF1">
          <w:rPr>
            <w:rFonts w:ascii="Times New Roman" w:hAnsi="Times New Roman" w:cs="Times New Roman"/>
            <w:i/>
            <w:sz w:val="24"/>
            <w:szCs w:val="24"/>
          </w:rPr>
          <w:delText>8. “..</w:delText>
        </w:r>
      </w:del>
      <w:r>
        <w:rPr>
          <w:rFonts w:ascii="Times New Roman" w:hAnsi="Times New Roman" w:cs="Times New Roman"/>
          <w:i/>
          <w:sz w:val="24"/>
          <w:szCs w:val="24"/>
        </w:rPr>
        <w:t>.and</w:t>
      </w:r>
      <w:proofErr w:type="spellEnd"/>
      <w:r>
        <w:rPr>
          <w:rFonts w:ascii="Times New Roman" w:hAnsi="Times New Roman" w:cs="Times New Roman"/>
          <w:i/>
          <w:sz w:val="24"/>
          <w:szCs w:val="24"/>
        </w:rPr>
        <w:t xml:space="preserve"> what is the actual difference of the two–from the theoretical point of view.</w:t>
      </w:r>
    </w:p>
    <w:p w:rsidR="00B3067C" w:rsidRDefault="00D47279">
      <w:pPr>
        <w:pStyle w:val="HTMLPreformatted"/>
        <w:rPr>
          <w:rFonts w:ascii="Times New Roman" w:hAnsi="Times New Roman" w:cs="Times New Roman"/>
          <w:i/>
          <w:sz w:val="24"/>
          <w:szCs w:val="24"/>
        </w:rPr>
      </w:pPr>
      <w:r>
        <w:rPr>
          <w:rFonts w:ascii="Times New Roman" w:hAnsi="Times New Roman" w:cs="Times New Roman"/>
          <w:i/>
          <w:sz w:val="24"/>
          <w:szCs w:val="24"/>
        </w:rPr>
        <w:t>”</w:t>
      </w:r>
    </w:p>
    <w:p w:rsidR="00535EF1" w:rsidRPr="00113F68" w:rsidDel="00113F68" w:rsidRDefault="00535EF1">
      <w:pPr>
        <w:pStyle w:val="HTMLPreformatted"/>
        <w:rPr>
          <w:del w:id="425" w:author="Alan" w:date="2012-08-29T20:04:00Z"/>
          <w:rFonts w:ascii="Times New Roman" w:hAnsi="Times New Roman" w:cs="Times New Roman"/>
          <w:sz w:val="24"/>
          <w:szCs w:val="24"/>
          <w:rPrChange w:id="426" w:author="Alan" w:date="2012-08-29T20:04:00Z">
            <w:rPr>
              <w:del w:id="427" w:author="Alan" w:date="2012-08-29T20:04:00Z"/>
            </w:rPr>
          </w:rPrChange>
        </w:rPr>
      </w:pPr>
      <w:ins w:id="428" w:author="Alan" w:date="2012-08-29T20:00:00Z">
        <w:r w:rsidRPr="00535EF1">
          <w:rPr>
            <w:rFonts w:ascii="Times New Roman" w:hAnsi="Times New Roman" w:cs="Times New Roman"/>
            <w:sz w:val="24"/>
            <w:szCs w:val="24"/>
            <w:rPrChange w:id="429" w:author="Alan" w:date="2012-08-29T20:00:00Z">
              <w:rPr/>
            </w:rPrChange>
          </w:rPr>
          <w:t xml:space="preserve">We regret that </w:t>
        </w:r>
        <w:r w:rsidR="00113F68">
          <w:rPr>
            <w:rFonts w:ascii="Times New Roman" w:hAnsi="Times New Roman" w:cs="Times New Roman"/>
            <w:sz w:val="24"/>
            <w:szCs w:val="24"/>
          </w:rPr>
          <w:t>our</w:t>
        </w:r>
      </w:ins>
      <w:ins w:id="430" w:author="Alan" w:date="2012-08-29T20:01:00Z">
        <w:r w:rsidR="00113F68">
          <w:rPr>
            <w:rFonts w:ascii="Times New Roman" w:hAnsi="Times New Roman" w:cs="Times New Roman"/>
            <w:sz w:val="24"/>
            <w:szCs w:val="24"/>
          </w:rPr>
          <w:t xml:space="preserve"> conclusion was not clear to the reviewer</w:t>
        </w:r>
        <w:r w:rsidR="00113F68" w:rsidRPr="00113F68">
          <w:rPr>
            <w:rFonts w:ascii="Times New Roman" w:hAnsi="Times New Roman" w:cs="Times New Roman"/>
            <w:sz w:val="24"/>
            <w:szCs w:val="24"/>
          </w:rPr>
          <w:t>. The</w:t>
        </w:r>
        <w:r w:rsidR="00113F68">
          <w:rPr>
            <w:rFonts w:ascii="Times New Roman" w:hAnsi="Times New Roman" w:cs="Times New Roman"/>
            <w:sz w:val="24"/>
            <w:szCs w:val="24"/>
          </w:rPr>
          <w:t xml:space="preserve"> conclusion is that the</w:t>
        </w:r>
        <w:r w:rsidR="00113F68" w:rsidRPr="00113F68">
          <w:rPr>
            <w:rFonts w:ascii="Times New Roman" w:hAnsi="Times New Roman" w:cs="Times New Roman"/>
            <w:sz w:val="24"/>
            <w:szCs w:val="24"/>
          </w:rPr>
          <w:t xml:space="preserve"> </w:t>
        </w:r>
        <w:r w:rsidR="00113F68" w:rsidRPr="00113F68">
          <w:rPr>
            <w:rFonts w:ascii="Times New Roman" w:hAnsi="Times New Roman" w:cs="Times New Roman"/>
            <w:sz w:val="24"/>
            <w:szCs w:val="24"/>
            <w:rPrChange w:id="431" w:author="Alan" w:date="2012-08-29T20:01:00Z">
              <w:rPr/>
            </w:rPrChange>
          </w:rPr>
          <w:t>Φ</w:t>
        </w:r>
        <w:r w:rsidR="00113F68">
          <w:rPr>
            <w:rFonts w:ascii="Times New Roman" w:hAnsi="Times New Roman" w:cs="Times New Roman"/>
            <w:sz w:val="24"/>
            <w:szCs w:val="24"/>
          </w:rPr>
          <w:t xml:space="preserve"> method is correct and tha</w:t>
        </w:r>
      </w:ins>
      <w:ins w:id="432" w:author="Alan" w:date="2012-08-29T20:02:00Z">
        <w:r w:rsidR="00113F68">
          <w:rPr>
            <w:rFonts w:ascii="Times New Roman" w:hAnsi="Times New Roman" w:cs="Times New Roman"/>
            <w:sz w:val="24"/>
            <w:szCs w:val="24"/>
          </w:rPr>
          <w:t>t the</w:t>
        </w:r>
      </w:ins>
      <w:ins w:id="433" w:author="Alan" w:date="2012-08-29T20:01:00Z">
        <w:r w:rsidR="00113F68" w:rsidRPr="00113F68">
          <w:rPr>
            <w:rFonts w:ascii="Times New Roman" w:hAnsi="Times New Roman" w:cs="Times New Roman"/>
            <w:sz w:val="24"/>
            <w:szCs w:val="24"/>
            <w:rPrChange w:id="434" w:author="Alan" w:date="2012-08-29T20:01:00Z">
              <w:rPr/>
            </w:rPrChange>
          </w:rPr>
          <w:t xml:space="preserve"> Φ'</w:t>
        </w:r>
      </w:ins>
      <w:ins w:id="435" w:author="Alan" w:date="2012-08-29T20:02:00Z">
        <w:r w:rsidR="00113F68">
          <w:rPr>
            <w:rFonts w:ascii="Times New Roman" w:hAnsi="Times New Roman" w:cs="Times New Roman"/>
            <w:sz w:val="24"/>
            <w:szCs w:val="24"/>
          </w:rPr>
          <w:t xml:space="preserve"> method is not correct. This conclusion is made by comparing the predictions of each to predictions from the Green-Kubo method </w:t>
        </w:r>
        <w:r w:rsidR="00113F68">
          <w:rPr>
            <w:rFonts w:ascii="Times New Roman" w:hAnsi="Times New Roman" w:cs="Times New Roman"/>
            <w:sz w:val="24"/>
            <w:szCs w:val="24"/>
          </w:rPr>
          <w:t>on the</w:t>
        </w:r>
        <w:r w:rsidR="00113F68">
          <w:rPr>
            <w:rFonts w:ascii="Times New Roman" w:hAnsi="Times New Roman" w:cs="Times New Roman"/>
            <w:sz w:val="24"/>
            <w:szCs w:val="24"/>
          </w:rPr>
          <w:t xml:space="preserve"> same system. The</w:t>
        </w:r>
      </w:ins>
      <w:ins w:id="436" w:author="Alan" w:date="2012-08-29T20:03:00Z">
        <w:r w:rsidR="00113F68">
          <w:rPr>
            <w:rFonts w:ascii="Times New Roman" w:hAnsi="Times New Roman" w:cs="Times New Roman"/>
            <w:sz w:val="24"/>
            <w:szCs w:val="24"/>
          </w:rPr>
          <w:t xml:space="preserve"> difference between the two methods from a theoretical point of view is that the Φ method uses the phonon mode eigenvector while the </w:t>
        </w:r>
        <w:r w:rsidR="00113F68" w:rsidRPr="00113F68">
          <w:rPr>
            <w:rFonts w:ascii="Times New Roman" w:hAnsi="Times New Roman" w:cs="Times New Roman"/>
            <w:sz w:val="24"/>
            <w:szCs w:val="24"/>
          </w:rPr>
          <w:t>Φ'</w:t>
        </w:r>
        <w:r w:rsidR="00113F68">
          <w:rPr>
            <w:rFonts w:ascii="Times New Roman" w:hAnsi="Times New Roman" w:cs="Times New Roman"/>
            <w:sz w:val="24"/>
            <w:szCs w:val="24"/>
          </w:rPr>
          <w:t xml:space="preserve"> method does not.</w:t>
        </w:r>
      </w:ins>
      <w:ins w:id="437" w:author="Alan" w:date="2012-08-29T20:02:00Z">
        <w:r w:rsidR="00113F68">
          <w:rPr>
            <w:rFonts w:ascii="Times New Roman" w:hAnsi="Times New Roman" w:cs="Times New Roman"/>
            <w:sz w:val="24"/>
            <w:szCs w:val="24"/>
          </w:rPr>
          <w:t xml:space="preserve"> </w:t>
        </w:r>
      </w:ins>
      <w:ins w:id="438" w:author="Alan" w:date="2012-08-29T20:04:00Z">
        <w:r w:rsidR="00113F68">
          <w:rPr>
            <w:rFonts w:ascii="Times New Roman" w:hAnsi="Times New Roman" w:cs="Times New Roman"/>
            <w:sz w:val="24"/>
            <w:szCs w:val="24"/>
          </w:rPr>
          <w:t xml:space="preserve"> These points are all made in the Summary section, </w:t>
        </w:r>
        <w:commentRangeStart w:id="439"/>
        <w:r w:rsidR="00113F68">
          <w:rPr>
            <w:rFonts w:ascii="Times New Roman" w:hAnsi="Times New Roman" w:cs="Times New Roman"/>
            <w:sz w:val="24"/>
            <w:szCs w:val="24"/>
          </w:rPr>
          <w:t>which we have revised for clarity,</w:t>
        </w:r>
      </w:ins>
    </w:p>
    <w:p w:rsidR="00B3067C" w:rsidDel="00113F68" w:rsidRDefault="00D47279">
      <w:pPr>
        <w:pStyle w:val="HTMLPreformatted"/>
        <w:rPr>
          <w:del w:id="440" w:author="Alan" w:date="2012-08-29T20:04:00Z"/>
          <w:rFonts w:ascii="Times New Roman" w:hAnsi="Times New Roman" w:cs="Times New Roman"/>
          <w:sz w:val="24"/>
          <w:szCs w:val="24"/>
        </w:rPr>
      </w:pPr>
      <w:del w:id="441" w:author="Alan" w:date="2012-08-29T20:04:00Z">
        <w:r w:rsidDel="00113F68">
          <w:rPr>
            <w:rFonts w:ascii="Times New Roman" w:hAnsi="Times New Roman" w:cs="Times New Roman"/>
            <w:sz w:val="24"/>
            <w:szCs w:val="24"/>
          </w:rPr>
          <w:delText>5. Summary</w:delText>
        </w:r>
      </w:del>
    </w:p>
    <w:p w:rsidR="00B3067C" w:rsidDel="00113F68" w:rsidRDefault="00B3067C">
      <w:pPr>
        <w:pStyle w:val="HTMLPreformatted"/>
        <w:rPr>
          <w:del w:id="442" w:author="Alan" w:date="2012-08-29T20:04:00Z"/>
        </w:rPr>
      </w:pPr>
    </w:p>
    <w:p w:rsidR="00B3067C" w:rsidDel="00113F68" w:rsidRDefault="00D47279">
      <w:pPr>
        <w:pStyle w:val="HTMLPreformatted"/>
        <w:rPr>
          <w:del w:id="443" w:author="Alan" w:date="2012-08-29T20:04:00Z"/>
          <w:rFonts w:ascii="Times New Roman" w:hAnsi="Times New Roman" w:cs="Times New Roman"/>
        </w:rPr>
      </w:pPr>
      <w:del w:id="444" w:author="Alan" w:date="2012-08-29T20:04:00Z">
        <w:r w:rsidDel="00113F68">
          <w:rPr>
            <w:rFonts w:ascii="Times New Roman" w:hAnsi="Times New Roman" w:cs="Times New Roman"/>
          </w:rPr>
          <w:delText>We derived the correct phonon SED, Φ, and its relation to the phonon frequencies</w:delText>
        </w:r>
      </w:del>
    </w:p>
    <w:p w:rsidR="00B3067C" w:rsidDel="00113F68" w:rsidRDefault="00D47279">
      <w:pPr>
        <w:pStyle w:val="HTMLPreformatted"/>
        <w:rPr>
          <w:del w:id="445" w:author="Alan" w:date="2012-08-29T20:04:00Z"/>
          <w:rFonts w:ascii="Times New Roman" w:hAnsi="Times New Roman" w:cs="Times New Roman"/>
        </w:rPr>
      </w:pPr>
      <w:del w:id="446" w:author="Alan" w:date="2012-08-29T20:04:00Z">
        <w:r w:rsidDel="00113F68">
          <w:rPr>
            <w:rFonts w:ascii="Times New Roman" w:hAnsi="Times New Roman" w:cs="Times New Roman"/>
          </w:rPr>
          <w:delText xml:space="preserve"> and lifetimes by starting from the normal mode coordinates. We then presented an</w:delText>
        </w:r>
      </w:del>
    </w:p>
    <w:p w:rsidR="00B3067C" w:rsidDel="00113F68" w:rsidRDefault="00D47279">
      <w:pPr>
        <w:pStyle w:val="HTMLPreformatted"/>
        <w:rPr>
          <w:del w:id="447" w:author="Alan" w:date="2012-08-29T20:04:00Z"/>
          <w:rFonts w:ascii="Times New Roman" w:hAnsi="Times New Roman" w:cs="Times New Roman"/>
        </w:rPr>
      </w:pPr>
      <w:del w:id="448" w:author="Alan" w:date="2012-08-29T20:04:00Z">
        <w:r w:rsidDel="00113F68">
          <w:rPr>
            <w:rFonts w:ascii="Times New Roman" w:hAnsi="Times New Roman" w:cs="Times New Roman"/>
          </w:rPr>
          <w:delText xml:space="preserve"> alternative formulation to the phonon spectral energy density, Φ , which does not require</w:delText>
        </w:r>
      </w:del>
    </w:p>
    <w:p w:rsidR="00B3067C" w:rsidDel="00113F68" w:rsidRDefault="00D47279">
      <w:pPr>
        <w:pStyle w:val="HTMLPreformatted"/>
        <w:rPr>
          <w:del w:id="449" w:author="Alan" w:date="2012-08-29T20:04:00Z"/>
          <w:rFonts w:ascii="Times New Roman" w:hAnsi="Times New Roman" w:cs="Times New Roman"/>
        </w:rPr>
      </w:pPr>
      <w:del w:id="450" w:author="Alan" w:date="2012-08-29T20:04:00Z">
        <w:r w:rsidDel="00113F68">
          <w:rPr>
            <w:rFonts w:ascii="Times New Roman" w:hAnsi="Times New Roman" w:cs="Times New Roman"/>
          </w:rPr>
          <w:delText xml:space="preserve"> the phonon mode eigenvectors. Because Φ does not contain the eigenvectors, this</w:delText>
        </w:r>
      </w:del>
    </w:p>
    <w:p w:rsidR="00B3067C" w:rsidDel="00113F68" w:rsidRDefault="00D47279">
      <w:pPr>
        <w:pStyle w:val="HTMLPreformatted"/>
        <w:rPr>
          <w:del w:id="451" w:author="Alan" w:date="2012-08-29T20:04:00Z"/>
          <w:rFonts w:ascii="Times New Roman" w:hAnsi="Times New Roman" w:cs="Times New Roman"/>
        </w:rPr>
      </w:pPr>
      <w:del w:id="452" w:author="Alan" w:date="2012-08-29T20:04:00Z">
        <w:r w:rsidDel="00113F68">
          <w:rPr>
            <w:rFonts w:ascii="Times New Roman" w:hAnsi="Times New Roman" w:cs="Times New Roman"/>
          </w:rPr>
          <w:delText xml:space="preserve"> alternative formulation does not represent the phonon spectral energy density, but does</w:delText>
        </w:r>
      </w:del>
    </w:p>
    <w:p w:rsidR="00B3067C" w:rsidDel="00113F68" w:rsidRDefault="00D47279">
      <w:pPr>
        <w:pStyle w:val="HTMLPreformatted"/>
        <w:rPr>
          <w:del w:id="453" w:author="Alan" w:date="2012-08-29T20:04:00Z"/>
          <w:rFonts w:ascii="Times New Roman" w:hAnsi="Times New Roman" w:cs="Times New Roman"/>
        </w:rPr>
      </w:pPr>
      <w:del w:id="454" w:author="Alan" w:date="2012-08-29T20:04:00Z">
        <w:r w:rsidDel="00113F68">
          <w:rPr>
            <w:rFonts w:ascii="Times New Roman" w:hAnsi="Times New Roman" w:cs="Times New Roman"/>
          </w:rPr>
          <w:delText>contain information about the phonon dispersion as the temperature approaches 0 K</w:delText>
        </w:r>
      </w:del>
    </w:p>
    <w:p w:rsidR="00B3067C" w:rsidRDefault="00D47279">
      <w:pPr>
        <w:pStyle w:val="HTMLPreformatted"/>
        <w:rPr>
          <w:rFonts w:ascii="Times New Roman" w:hAnsi="Times New Roman" w:cs="Times New Roman"/>
        </w:rPr>
      </w:pPr>
      <w:del w:id="455" w:author="Alan" w:date="2012-08-29T20:04:00Z">
        <w:r w:rsidDel="00113F68">
          <w:rPr>
            <w:rFonts w:ascii="Times New Roman" w:hAnsi="Times New Roman" w:cs="Times New Roman"/>
          </w:rPr>
          <w:delText xml:space="preserve"> (see Appendix B).</w:delText>
        </w:r>
      </w:del>
    </w:p>
    <w:p w:rsidR="00B3067C" w:rsidRDefault="00B3067C">
      <w:pPr>
        <w:pStyle w:val="HTMLPreformatted"/>
        <w:rPr>
          <w:rFonts w:ascii="Times New Roman" w:hAnsi="Times New Roman" w:cs="Times New Roman"/>
          <w:sz w:val="24"/>
          <w:szCs w:val="24"/>
        </w:rPr>
      </w:pPr>
    </w:p>
    <w:commentRangeEnd w:id="439"/>
    <w:p w:rsidR="00B3067C" w:rsidRDefault="00113F68">
      <w:pPr>
        <w:pStyle w:val="BodyText"/>
      </w:pPr>
      <w:r>
        <w:rPr>
          <w:rStyle w:val="CommentReference"/>
        </w:rPr>
        <w:commentReference w:id="439"/>
      </w:r>
      <w:r w:rsidR="00D47279">
        <w:rPr>
          <w:b/>
        </w:rPr>
        <w:t xml:space="preserve">Response to Referee 1 </w:t>
      </w:r>
      <w:r w:rsidR="00D47279">
        <w:t>(referee’s text in italics)</w:t>
      </w:r>
    </w:p>
    <w:p w:rsidR="00B3067C" w:rsidRDefault="00D47279">
      <w:pPr>
        <w:pStyle w:val="PreformattedText"/>
        <w:rPr>
          <w:rFonts w:ascii="Times New Roman" w:hAnsi="Times New Roman" w:cs="Times New Roman"/>
          <w:i/>
          <w:iCs/>
          <w:sz w:val="24"/>
          <w:szCs w:val="24"/>
        </w:rPr>
      </w:pPr>
      <w:r>
        <w:rPr>
          <w:rFonts w:ascii="Times New Roman" w:hAnsi="Times New Roman" w:cs="Times New Roman"/>
          <w:i/>
          <w:iCs/>
          <w:sz w:val="24"/>
          <w:szCs w:val="24"/>
        </w:rPr>
        <w:t>1.</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paper</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Comparison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and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evaluation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of</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spectra</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energy</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methods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for</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predicting</w:t>
      </w:r>
    </w:p>
    <w:p w:rsidR="00B3067C" w:rsidRDefault="00D47279">
      <w:pPr>
        <w:pStyle w:val="PreformattedText"/>
        <w:rPr>
          <w:rFonts w:ascii="Times New Roman" w:hAnsi="Times New Roman" w:cs="Times New Roman"/>
          <w:i/>
          <w:iCs/>
          <w:sz w:val="24"/>
          <w:szCs w:val="24"/>
        </w:rPr>
      </w:pPr>
      <w:proofErr w:type="gramStart"/>
      <w:r>
        <w:rPr>
          <w:rFonts w:ascii="Times New Roman" w:hAnsi="Times New Roman" w:cs="Times New Roman"/>
          <w:i/>
          <w:iCs/>
          <w:sz w:val="24"/>
          <w:szCs w:val="24"/>
        </w:rPr>
        <w:t>phonon</w:t>
      </w:r>
      <w:proofErr w:type="gramEnd"/>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properties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devoted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to</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comparison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of</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two</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methods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of</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prediction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phonon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properties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and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related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thermal</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conductivities.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authors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show</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that,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although</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alternative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method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formulated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by</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Thomas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et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al.</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two</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orders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of</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magnitude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less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expensive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lastRenderedPageBreak/>
        <w:t>than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method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based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spectral</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energy</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density,</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predicts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correctly</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only</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phonon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frequencies.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phonon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life-times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cannot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be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correctly</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predicted.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Therefore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method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proposed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by</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Thomas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et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al.</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cannot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properly</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predict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various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properties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of</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lattices,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particular,</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thermal</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conductivities.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Since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comparison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performed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known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examples,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paper</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by</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Larkin</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et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al.</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has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rather</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methodological</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character.</w:t>
      </w:r>
    </w:p>
    <w:p w:rsidR="00B3067C" w:rsidRDefault="00B3067C">
      <w:pPr>
        <w:pStyle w:val="PreformattedText"/>
        <w:rPr>
          <w:rFonts w:ascii="Times New Roman" w:hAnsi="Times New Roman" w:cs="Times New Roman"/>
          <w:i/>
          <w:iCs/>
          <w:sz w:val="24"/>
          <w:szCs w:val="24"/>
        </w:rPr>
      </w:pPr>
    </w:p>
    <w:p w:rsidR="00B3067C" w:rsidRDefault="00D47279">
      <w:pPr>
        <w:pStyle w:val="PreformattedText"/>
        <w:rPr>
          <w:rFonts w:ascii="Times New Roman" w:hAnsi="Times New Roman" w:cs="Times New Roman"/>
          <w:i/>
          <w:iCs/>
          <w:sz w:val="24"/>
          <w:szCs w:val="24"/>
        </w:rPr>
      </w:pPr>
      <w:r>
        <w:rPr>
          <w:rFonts w:ascii="Times New Roman" w:hAnsi="Times New Roman" w:cs="Times New Roman"/>
          <w:i/>
          <w:iCs/>
          <w:sz w:val="24"/>
          <w:szCs w:val="24"/>
        </w:rPr>
        <w:t>I</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agree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with</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second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referee.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This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paper</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does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not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provide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enough</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new</w:t>
      </w:r>
    </w:p>
    <w:p w:rsidR="00B3067C" w:rsidRDefault="00D47279">
      <w:pPr>
        <w:pStyle w:val="PreformattedText"/>
        <w:rPr>
          <w:rFonts w:ascii="Times New Roman" w:hAnsi="Times New Roman" w:cs="Times New Roman"/>
          <w:i/>
          <w:iCs/>
          <w:sz w:val="24"/>
          <w:szCs w:val="24"/>
        </w:rPr>
      </w:pPr>
      <w:proofErr w:type="gramStart"/>
      <w:r>
        <w:rPr>
          <w:rFonts w:ascii="Times New Roman" w:hAnsi="Times New Roman" w:cs="Times New Roman"/>
          <w:i/>
          <w:iCs/>
          <w:sz w:val="24"/>
          <w:szCs w:val="24"/>
        </w:rPr>
        <w:t>physics</w:t>
      </w:r>
      <w:proofErr w:type="gramEnd"/>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to</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be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suitable</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for</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Journal</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of</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Physics:</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Condensed</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Matter.</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It</w:t>
      </w:r>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should</w:t>
      </w:r>
    </w:p>
    <w:p w:rsidR="00B3067C" w:rsidRDefault="00D47279">
      <w:pPr>
        <w:pStyle w:val="PreformattedText"/>
        <w:spacing w:after="283"/>
        <w:rPr>
          <w:rFonts w:ascii="Times New Roman" w:eastAsia="Times New Roman" w:hAnsi="Times New Roman" w:cs="Times New Roman"/>
          <w:i/>
          <w:iCs/>
          <w:sz w:val="24"/>
          <w:szCs w:val="24"/>
        </w:rPr>
      </w:pPr>
      <w:proofErr w:type="gramStart"/>
      <w:r>
        <w:rPr>
          <w:rFonts w:ascii="Times New Roman" w:hAnsi="Times New Roman" w:cs="Times New Roman"/>
          <w:i/>
          <w:iCs/>
          <w:sz w:val="24"/>
          <w:szCs w:val="24"/>
        </w:rPr>
        <w:t>be</w:t>
      </w:r>
      <w:proofErr w:type="gramEnd"/>
      <w:r>
        <w:rPr>
          <w:rFonts w:ascii="Times New Roman" w:eastAsia="Times New Roman" w:hAnsi="Times New Roman" w:cs="Times New Roman"/>
          <w:i/>
          <w:iCs/>
          <w:sz w:val="24"/>
          <w:szCs w:val="24"/>
        </w:rPr>
        <w:t xml:space="preserve"> </w:t>
      </w:r>
      <w:r>
        <w:rPr>
          <w:rFonts w:ascii="Times New Roman" w:hAnsi="Times New Roman" w:cs="Times New Roman"/>
          <w:i/>
          <w:iCs/>
          <w:sz w:val="24"/>
          <w:szCs w:val="24"/>
        </w:rPr>
        <w:t>rejected.</w:t>
      </w:r>
      <w:r>
        <w:rPr>
          <w:rFonts w:ascii="Times New Roman" w:eastAsia="Times New Roman" w:hAnsi="Times New Roman" w:cs="Times New Roman"/>
          <w:i/>
          <w:iCs/>
          <w:sz w:val="24"/>
          <w:szCs w:val="24"/>
        </w:rPr>
        <w:t>”</w:t>
      </w:r>
    </w:p>
    <w:p w:rsidR="00B3067C" w:rsidRDefault="00113F68">
      <w:pPr>
        <w:pStyle w:val="HTMLPreformatted"/>
        <w:rPr>
          <w:rFonts w:ascii="Times New Roman" w:hAnsi="Times New Roman" w:cs="Times New Roman"/>
          <w:sz w:val="24"/>
          <w:szCs w:val="24"/>
        </w:rPr>
      </w:pPr>
      <w:ins w:id="456" w:author="Alan" w:date="2012-08-29T20:05:00Z">
        <w:r>
          <w:rPr>
            <w:rFonts w:ascii="Times New Roman" w:hAnsi="Times New Roman" w:cs="Times New Roman"/>
            <w:sz w:val="24"/>
            <w:szCs w:val="24"/>
          </w:rPr>
          <w:t>O</w:t>
        </w:r>
      </w:ins>
      <w:del w:id="457" w:author="Alan" w:date="2012-08-29T20:05:00Z">
        <w:r w:rsidR="00D47279" w:rsidDel="00113F68">
          <w:rPr>
            <w:rFonts w:ascii="Times New Roman" w:hAnsi="Times New Roman" w:cs="Times New Roman"/>
            <w:sz w:val="24"/>
            <w:szCs w:val="24"/>
          </w:rPr>
          <w:delText>Since o</w:delText>
        </w:r>
      </w:del>
      <w:proofErr w:type="gramStart"/>
      <w:r w:rsidR="00D47279">
        <w:rPr>
          <w:rFonts w:ascii="Times New Roman" w:hAnsi="Times New Roman" w:cs="Times New Roman"/>
          <w:sz w:val="24"/>
          <w:szCs w:val="24"/>
        </w:rPr>
        <w:t>ur</w:t>
      </w:r>
      <w:proofErr w:type="gramEnd"/>
      <w:r w:rsidR="00D47279">
        <w:rPr>
          <w:rFonts w:ascii="Times New Roman" w:hAnsi="Times New Roman" w:cs="Times New Roman"/>
          <w:sz w:val="24"/>
          <w:szCs w:val="24"/>
        </w:rPr>
        <w:t xml:space="preserve"> manuscript is concerned with the comparison of two methods</w:t>
      </w:r>
      <w:ins w:id="458" w:author="Alan" w:date="2012-08-29T20:05:00Z">
        <w:r>
          <w:rPr>
            <w:rFonts w:ascii="Times New Roman" w:hAnsi="Times New Roman" w:cs="Times New Roman"/>
            <w:sz w:val="24"/>
            <w:szCs w:val="24"/>
          </w:rPr>
          <w:t xml:space="preserve"> and</w:t>
        </w:r>
      </w:ins>
      <w:del w:id="459" w:author="Alan" w:date="2012-08-29T20:05:00Z">
        <w:r w:rsidR="00D47279" w:rsidDel="00113F68">
          <w:rPr>
            <w:rFonts w:ascii="Times New Roman" w:hAnsi="Times New Roman" w:cs="Times New Roman"/>
            <w:sz w:val="24"/>
            <w:szCs w:val="24"/>
          </w:rPr>
          <w:delText>, it</w:delText>
        </w:r>
      </w:del>
      <w:r w:rsidR="00D47279">
        <w:rPr>
          <w:rFonts w:ascii="Times New Roman" w:hAnsi="Times New Roman" w:cs="Times New Roman"/>
          <w:sz w:val="24"/>
          <w:szCs w:val="24"/>
        </w:rPr>
        <w:t xml:space="preserve"> </w:t>
      </w:r>
      <w:ins w:id="460" w:author="Alan" w:date="2012-08-29T20:06:00Z">
        <w:r>
          <w:rPr>
            <w:rFonts w:ascii="Times New Roman" w:hAnsi="Times New Roman" w:cs="Times New Roman"/>
            <w:sz w:val="24"/>
            <w:szCs w:val="24"/>
          </w:rPr>
          <w:t>inherently</w:t>
        </w:r>
      </w:ins>
      <w:del w:id="461" w:author="Alan" w:date="2012-08-29T20:05:00Z">
        <w:r w:rsidR="00D47279" w:rsidDel="00113F68">
          <w:rPr>
            <w:rFonts w:ascii="Times New Roman" w:hAnsi="Times New Roman" w:cs="Times New Roman"/>
            <w:sz w:val="24"/>
            <w:szCs w:val="24"/>
          </w:rPr>
          <w:delText>does</w:delText>
        </w:r>
      </w:del>
      <w:r w:rsidR="00D47279">
        <w:rPr>
          <w:rFonts w:ascii="Times New Roman" w:hAnsi="Times New Roman" w:cs="Times New Roman"/>
          <w:sz w:val="24"/>
          <w:szCs w:val="24"/>
        </w:rPr>
        <w:t xml:space="preserve"> ha</w:t>
      </w:r>
      <w:ins w:id="462" w:author="Alan" w:date="2012-08-29T20:06:00Z">
        <w:r>
          <w:rPr>
            <w:rFonts w:ascii="Times New Roman" w:hAnsi="Times New Roman" w:cs="Times New Roman"/>
            <w:sz w:val="24"/>
            <w:szCs w:val="24"/>
          </w:rPr>
          <w:t>s</w:t>
        </w:r>
      </w:ins>
      <w:del w:id="463" w:author="Alan" w:date="2012-08-29T20:06:00Z">
        <w:r w:rsidR="00D47279" w:rsidDel="00113F68">
          <w:rPr>
            <w:rFonts w:ascii="Times New Roman" w:hAnsi="Times New Roman" w:cs="Times New Roman"/>
            <w:sz w:val="24"/>
            <w:szCs w:val="24"/>
          </w:rPr>
          <w:delText>ve</w:delText>
        </w:r>
      </w:del>
      <w:r w:rsidR="00D47279">
        <w:rPr>
          <w:rFonts w:ascii="Times New Roman" w:hAnsi="Times New Roman" w:cs="Times New Roman"/>
          <w:sz w:val="24"/>
          <w:szCs w:val="24"/>
        </w:rPr>
        <w:t xml:space="preserve"> a methodological character.  </w:t>
      </w:r>
      <w:ins w:id="464" w:author="Alan" w:date="2012-08-29T20:06:00Z">
        <w:r>
          <w:rPr>
            <w:rFonts w:ascii="Times New Roman" w:hAnsi="Times New Roman" w:cs="Times New Roman"/>
            <w:sz w:val="24"/>
            <w:szCs w:val="24"/>
          </w:rPr>
          <w:t>T</w:t>
        </w:r>
      </w:ins>
      <w:del w:id="465" w:author="Alan" w:date="2012-08-29T20:06:00Z">
        <w:r w:rsidR="00D47279" w:rsidDel="00113F68">
          <w:rPr>
            <w:rFonts w:ascii="Times New Roman" w:hAnsi="Times New Roman" w:cs="Times New Roman"/>
            <w:sz w:val="24"/>
            <w:szCs w:val="24"/>
          </w:rPr>
          <w:delText>However, t</w:delText>
        </w:r>
      </w:del>
      <w:r w:rsidR="00D47279">
        <w:rPr>
          <w:rFonts w:ascii="Times New Roman" w:hAnsi="Times New Roman" w:cs="Times New Roman"/>
          <w:sz w:val="24"/>
          <w:szCs w:val="24"/>
        </w:rPr>
        <w:t>he incorrect Φ' method has been used to study important aspects of phonon physics in a wide-range of systems (37</w:t>
      </w:r>
      <w:proofErr w:type="gramStart"/>
      <w:r w:rsidR="00D47279">
        <w:rPr>
          <w:rFonts w:ascii="Times New Roman" w:hAnsi="Times New Roman" w:cs="Times New Roman"/>
          <w:sz w:val="24"/>
          <w:szCs w:val="24"/>
        </w:rPr>
        <w:t>,39</w:t>
      </w:r>
      <w:proofErr w:type="gramEnd"/>
      <w:r w:rsidR="00D47279">
        <w:rPr>
          <w:rFonts w:ascii="Times New Roman" w:hAnsi="Times New Roman" w:cs="Times New Roman"/>
          <w:sz w:val="24"/>
          <w:szCs w:val="24"/>
        </w:rPr>
        <w:t>-41). Thus</w:t>
      </w:r>
      <w:ins w:id="466" w:author="Alan" w:date="2012-08-29T20:06:00Z">
        <w:r>
          <w:rPr>
            <w:rFonts w:ascii="Times New Roman" w:hAnsi="Times New Roman" w:cs="Times New Roman"/>
            <w:sz w:val="24"/>
            <w:szCs w:val="24"/>
          </w:rPr>
          <w:t xml:space="preserve"> we believe that</w:t>
        </w:r>
      </w:ins>
      <w:r w:rsidR="00D47279">
        <w:rPr>
          <w:rFonts w:ascii="Times New Roman" w:hAnsi="Times New Roman" w:cs="Times New Roman"/>
          <w:sz w:val="24"/>
          <w:szCs w:val="24"/>
        </w:rPr>
        <w:t xml:space="preserve"> it is </w:t>
      </w:r>
      <w:ins w:id="467" w:author="Alan" w:date="2012-08-29T20:06:00Z">
        <w:r>
          <w:rPr>
            <w:rFonts w:ascii="Times New Roman" w:hAnsi="Times New Roman" w:cs="Times New Roman"/>
            <w:sz w:val="24"/>
            <w:szCs w:val="24"/>
          </w:rPr>
          <w:t>an</w:t>
        </w:r>
      </w:ins>
      <w:del w:id="468" w:author="Alan" w:date="2012-08-29T20:06:00Z">
        <w:r w:rsidR="00D47279" w:rsidDel="00113F68">
          <w:rPr>
            <w:rFonts w:ascii="Times New Roman" w:hAnsi="Times New Roman" w:cs="Times New Roman"/>
            <w:sz w:val="24"/>
            <w:szCs w:val="24"/>
          </w:rPr>
          <w:delText>very</w:delText>
        </w:r>
      </w:del>
      <w:r w:rsidR="00D47279">
        <w:rPr>
          <w:rFonts w:ascii="Times New Roman" w:hAnsi="Times New Roman" w:cs="Times New Roman"/>
          <w:sz w:val="24"/>
          <w:szCs w:val="24"/>
        </w:rPr>
        <w:t xml:space="preserve"> important</w:t>
      </w:r>
      <w:ins w:id="469" w:author="Alan" w:date="2012-08-29T20:06:00Z">
        <w:r>
          <w:rPr>
            <w:rFonts w:ascii="Times New Roman" w:hAnsi="Times New Roman" w:cs="Times New Roman"/>
            <w:sz w:val="24"/>
            <w:szCs w:val="24"/>
          </w:rPr>
          <w:t xml:space="preserve"> contribution to the field of condensed matter physics</w:t>
        </w:r>
      </w:ins>
      <w:ins w:id="470" w:author="Alan" w:date="2012-08-29T20:07:00Z">
        <w:r>
          <w:rPr>
            <w:rFonts w:ascii="Times New Roman" w:hAnsi="Times New Roman" w:cs="Times New Roman"/>
            <w:sz w:val="24"/>
            <w:szCs w:val="24"/>
          </w:rPr>
          <w:t xml:space="preserve"> to clearly demonstrate that it does not work and why.</w:t>
        </w:r>
      </w:ins>
      <w:r w:rsidR="00D47279">
        <w:rPr>
          <w:rFonts w:ascii="Times New Roman" w:hAnsi="Times New Roman" w:cs="Times New Roman"/>
          <w:sz w:val="24"/>
          <w:szCs w:val="24"/>
        </w:rPr>
        <w:t xml:space="preserve"> </w:t>
      </w:r>
      <w:del w:id="471" w:author="Alan" w:date="2012-08-29T20:07:00Z">
        <w:r w:rsidR="00D47279" w:rsidDel="00113F68">
          <w:rPr>
            <w:rFonts w:ascii="Times New Roman" w:hAnsi="Times New Roman" w:cs="Times New Roman"/>
            <w:sz w:val="24"/>
            <w:szCs w:val="24"/>
          </w:rPr>
          <w:delText>for the understanding of theoretical phonon physics that the Φ' method has proven incorrect.</w:delText>
        </w:r>
      </w:del>
    </w:p>
    <w:p w:rsidR="00B3067C" w:rsidRDefault="00B3067C">
      <w:pPr>
        <w:pStyle w:val="HTMLPreformatted"/>
        <w:rPr>
          <w:rFonts w:ascii="Times New Roman" w:hAnsi="Times New Roman" w:cs="Times New Roman"/>
          <w:sz w:val="24"/>
          <w:szCs w:val="24"/>
        </w:rPr>
      </w:pPr>
    </w:p>
    <w:p w:rsidR="00B3067C" w:rsidRDefault="00D47279">
      <w:pPr>
        <w:pStyle w:val="HTMLPreformatted"/>
        <w:rPr>
          <w:rFonts w:ascii="Times New Roman" w:hAnsi="Times New Roman" w:cs="Times New Roman"/>
          <w:sz w:val="24"/>
          <w:szCs w:val="24"/>
        </w:rPr>
      </w:pPr>
      <w:r>
        <w:rPr>
          <w:rFonts w:ascii="Times New Roman" w:hAnsi="Times New Roman" w:cs="Times New Roman"/>
          <w:sz w:val="24"/>
          <w:szCs w:val="24"/>
        </w:rPr>
        <w:t xml:space="preserve">We would like to highlight Journal of Physics: Condensed Matter articles which examine the same phonon physics that can studied using </w:t>
      </w:r>
      <w:proofErr w:type="gramStart"/>
      <w:r>
        <w:rPr>
          <w:rFonts w:ascii="Times New Roman" w:hAnsi="Times New Roman" w:cs="Times New Roman"/>
          <w:sz w:val="24"/>
          <w:szCs w:val="24"/>
        </w:rPr>
        <w:t>the  Φ</w:t>
      </w:r>
      <w:proofErr w:type="gramEnd"/>
      <w:r>
        <w:rPr>
          <w:rFonts w:ascii="Times New Roman" w:hAnsi="Times New Roman" w:cs="Times New Roman"/>
          <w:sz w:val="24"/>
          <w:szCs w:val="24"/>
        </w:rPr>
        <w:t xml:space="preserve"> method:</w:t>
      </w:r>
    </w:p>
    <w:p w:rsidR="00B3067C" w:rsidRDefault="00B3067C">
      <w:pPr>
        <w:pStyle w:val="HTMLPreformatted"/>
        <w:rPr>
          <w:rFonts w:ascii="Times New Roman" w:hAnsi="Times New Roman" w:cs="Times New Roman"/>
          <w:sz w:val="24"/>
          <w:szCs w:val="24"/>
        </w:rPr>
      </w:pPr>
    </w:p>
    <w:p w:rsidR="00B3067C" w:rsidRDefault="00D4727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P. </w:t>
      </w:r>
      <w:proofErr w:type="spellStart"/>
      <w:r>
        <w:rPr>
          <w:rFonts w:ascii="Times New Roman" w:hAnsi="Times New Roman" w:cs="Times New Roman"/>
          <w:color w:val="000000"/>
          <w:sz w:val="24"/>
          <w:szCs w:val="24"/>
        </w:rPr>
        <w:t>Pavone</w:t>
      </w:r>
      <w:proofErr w:type="spellEnd"/>
      <w:r>
        <w:rPr>
          <w:rFonts w:ascii="Times New Roman" w:hAnsi="Times New Roman" w:cs="Times New Roman"/>
          <w:color w:val="000000"/>
          <w:sz w:val="24"/>
          <w:szCs w:val="24"/>
        </w:rPr>
        <w:t xml:space="preserve"> </w:t>
      </w:r>
      <w:r>
        <w:rPr>
          <w:rStyle w:val="Emphasis"/>
          <w:rFonts w:ascii="Times New Roman" w:hAnsi="Times New Roman" w:cs="Times New Roman"/>
          <w:color w:val="000000"/>
          <w:sz w:val="24"/>
          <w:szCs w:val="24"/>
        </w:rPr>
        <w:t xml:space="preserve">J. Phys.: </w:t>
      </w:r>
      <w:proofErr w:type="spellStart"/>
      <w:r>
        <w:rPr>
          <w:rStyle w:val="Emphasis"/>
          <w:rFonts w:ascii="Times New Roman" w:hAnsi="Times New Roman" w:cs="Times New Roman"/>
          <w:color w:val="000000"/>
          <w:sz w:val="24"/>
          <w:szCs w:val="24"/>
        </w:rPr>
        <w:t>Condens</w:t>
      </w:r>
      <w:proofErr w:type="spellEnd"/>
      <w:r>
        <w:rPr>
          <w:rStyle w:val="Emphasis"/>
          <w:rFonts w:ascii="Times New Roman" w:hAnsi="Times New Roman" w:cs="Times New Roman"/>
          <w:color w:val="000000"/>
          <w:sz w:val="24"/>
          <w:szCs w:val="24"/>
        </w:rPr>
        <w:t xml:space="preserve">. Matter </w:t>
      </w:r>
      <w:r>
        <w:rPr>
          <w:rFonts w:ascii="Times New Roman" w:hAnsi="Times New Roman" w:cs="Times New Roman"/>
          <w:color w:val="000000"/>
          <w:sz w:val="24"/>
          <w:szCs w:val="24"/>
        </w:rPr>
        <w:t xml:space="preserve">13 </w:t>
      </w:r>
      <w:proofErr w:type="gramStart"/>
      <w:r>
        <w:rPr>
          <w:rFonts w:ascii="Times New Roman" w:hAnsi="Times New Roman" w:cs="Times New Roman"/>
          <w:color w:val="000000"/>
          <w:sz w:val="24"/>
          <w:szCs w:val="24"/>
        </w:rPr>
        <w:t>7593  2001</w:t>
      </w:r>
      <w:proofErr w:type="gramEnd"/>
    </w:p>
    <w:p w:rsidR="00B3067C" w:rsidRDefault="00D4727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J. Wang and J.-S. Wang,</w:t>
      </w:r>
      <w:r>
        <w:rPr>
          <w:rFonts w:ascii="Times New Roman" w:hAnsi="Times New Roman" w:cs="Times New Roman"/>
          <w:color w:val="000000"/>
          <w:sz w:val="24"/>
          <w:szCs w:val="24"/>
        </w:rPr>
        <w:cr/>
        <w:t xml:space="preserve"> </w:t>
      </w:r>
      <w:r>
        <w:rPr>
          <w:rStyle w:val="Emphasis"/>
          <w:rFonts w:ascii="Times New Roman" w:hAnsi="Times New Roman" w:cs="Times New Roman"/>
          <w:color w:val="000000"/>
          <w:sz w:val="24"/>
          <w:szCs w:val="24"/>
        </w:rPr>
        <w:t xml:space="preserve">J. Phys.: </w:t>
      </w:r>
      <w:proofErr w:type="spellStart"/>
      <w:r>
        <w:rPr>
          <w:rStyle w:val="Emphasis"/>
          <w:rFonts w:ascii="Times New Roman" w:hAnsi="Times New Roman" w:cs="Times New Roman"/>
          <w:color w:val="000000"/>
          <w:sz w:val="24"/>
          <w:szCs w:val="24"/>
        </w:rPr>
        <w:t>Condens</w:t>
      </w:r>
      <w:proofErr w:type="spellEnd"/>
      <w:r>
        <w:rPr>
          <w:rStyle w:val="Emphasis"/>
          <w:rFonts w:ascii="Times New Roman" w:hAnsi="Times New Roman" w:cs="Times New Roman"/>
          <w:color w:val="000000"/>
          <w:sz w:val="24"/>
          <w:szCs w:val="24"/>
        </w:rPr>
        <w:t xml:space="preserve">. Matter </w:t>
      </w:r>
      <w:r>
        <w:rPr>
          <w:rFonts w:ascii="Times New Roman" w:hAnsi="Times New Roman" w:cs="Times New Roman"/>
          <w:color w:val="000000"/>
          <w:sz w:val="24"/>
          <w:szCs w:val="24"/>
        </w:rPr>
        <w:t xml:space="preserve">19 </w:t>
      </w:r>
      <w:proofErr w:type="gramStart"/>
      <w:r>
        <w:rPr>
          <w:rFonts w:ascii="Times New Roman" w:hAnsi="Times New Roman" w:cs="Times New Roman"/>
          <w:color w:val="000000"/>
          <w:sz w:val="24"/>
          <w:szCs w:val="24"/>
        </w:rPr>
        <w:t>236211  2007</w:t>
      </w:r>
      <w:proofErr w:type="gramEnd"/>
    </w:p>
    <w:p w:rsidR="00B3067C" w:rsidRDefault="00D4727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K. </w:t>
      </w:r>
      <w:proofErr w:type="spellStart"/>
      <w:r>
        <w:rPr>
          <w:rFonts w:ascii="Times New Roman" w:hAnsi="Times New Roman" w:cs="Times New Roman"/>
          <w:color w:val="000000"/>
          <w:sz w:val="24"/>
          <w:szCs w:val="24"/>
        </w:rPr>
        <w:t>Imamur</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et</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al</w:t>
      </w:r>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cr/>
        <w:t xml:space="preserve"> </w:t>
      </w:r>
      <w:r>
        <w:rPr>
          <w:rStyle w:val="Emphasis"/>
          <w:rFonts w:ascii="Times New Roman" w:hAnsi="Times New Roman" w:cs="Times New Roman"/>
          <w:color w:val="000000"/>
          <w:sz w:val="24"/>
          <w:szCs w:val="24"/>
        </w:rPr>
        <w:t xml:space="preserve">J. Phys.: </w:t>
      </w:r>
      <w:proofErr w:type="spellStart"/>
      <w:r>
        <w:rPr>
          <w:rStyle w:val="Emphasis"/>
          <w:rFonts w:ascii="Times New Roman" w:hAnsi="Times New Roman" w:cs="Times New Roman"/>
          <w:color w:val="000000"/>
          <w:sz w:val="24"/>
          <w:szCs w:val="24"/>
        </w:rPr>
        <w:t>Condens</w:t>
      </w:r>
      <w:proofErr w:type="spellEnd"/>
      <w:r>
        <w:rPr>
          <w:rStyle w:val="Emphasis"/>
          <w:rFonts w:ascii="Times New Roman" w:hAnsi="Times New Roman" w:cs="Times New Roman"/>
          <w:color w:val="000000"/>
          <w:sz w:val="24"/>
          <w:szCs w:val="24"/>
        </w:rPr>
        <w:t xml:space="preserve">. Matter </w:t>
      </w:r>
      <w:r>
        <w:rPr>
          <w:rFonts w:ascii="Times New Roman" w:hAnsi="Times New Roman" w:cs="Times New Roman"/>
          <w:color w:val="000000"/>
          <w:sz w:val="24"/>
          <w:szCs w:val="24"/>
        </w:rPr>
        <w:t>15 8679-8690 2003</w:t>
      </w:r>
    </w:p>
    <w:p w:rsidR="00B3067C" w:rsidRDefault="00B3067C">
      <w:pPr>
        <w:pStyle w:val="HTMLPreformatted"/>
        <w:rPr>
          <w:rFonts w:ascii="Times New Roman" w:hAnsi="Times New Roman" w:cs="Times New Roman"/>
          <w:sz w:val="24"/>
          <w:szCs w:val="24"/>
        </w:rPr>
      </w:pPr>
    </w:p>
    <w:p w:rsidR="00B3067C" w:rsidRDefault="00B3067C">
      <w:pPr>
        <w:pStyle w:val="HTMLPreformatted"/>
        <w:rPr>
          <w:rFonts w:ascii="Times New Roman" w:hAnsi="Times New Roman" w:cs="Times New Roman"/>
          <w:sz w:val="24"/>
          <w:szCs w:val="24"/>
        </w:rPr>
      </w:pPr>
    </w:p>
    <w:p w:rsidR="00B3067C" w:rsidRDefault="00B3067C">
      <w:pPr>
        <w:pStyle w:val="HTMLPreformatted"/>
        <w:rPr>
          <w:rFonts w:ascii="Times New Roman" w:hAnsi="Times New Roman" w:cs="Times New Roman"/>
          <w:sz w:val="24"/>
          <w:szCs w:val="24"/>
        </w:rPr>
      </w:pPr>
    </w:p>
    <w:p w:rsidR="00B3067C" w:rsidRDefault="00B3067C">
      <w:pPr>
        <w:pStyle w:val="HTMLPreformatted"/>
      </w:pPr>
    </w:p>
    <w:p w:rsidR="00B3067C" w:rsidRDefault="00D47279">
      <w:pPr>
        <w:pStyle w:val="Closing"/>
      </w:pPr>
      <w:ins w:id="472" w:author="Alan" w:date="2012-04-03T12:21:00Z">
        <w:r>
          <w:t xml:space="preserve">In summary, </w:t>
        </w:r>
      </w:ins>
      <w:ins w:id="473" w:author="Alan" w:date="2012-04-03T12:22:00Z">
        <w:r>
          <w:t>w</w:t>
        </w:r>
      </w:ins>
      <w:del w:id="474" w:author="Alan" w:date="2012-04-03T12:22:00Z">
        <w:r>
          <w:delText>W</w:delText>
        </w:r>
      </w:del>
      <w:r>
        <w:t>e have made several modifications to the original manuscript, which are listed below:</w:t>
      </w:r>
    </w:p>
    <w:p w:rsidR="00B3067C" w:rsidRDefault="00D47279">
      <w:pPr>
        <w:pStyle w:val="Closing"/>
        <w:numPr>
          <w:ilvl w:val="0"/>
          <w:numId w:val="3"/>
        </w:numPr>
      </w:pPr>
      <w:r>
        <w:t xml:space="preserve"> </w:t>
      </w:r>
      <w:proofErr w:type="spellStart"/>
      <w:r>
        <w:t>Eqs</w:t>
      </w:r>
      <w:proofErr w:type="spellEnd"/>
      <w:r>
        <w:t xml:space="preserve"> (1-6) have been moved to Appendix A.</w:t>
      </w:r>
    </w:p>
    <w:p w:rsidR="00B3067C" w:rsidRDefault="00D47279">
      <w:pPr>
        <w:pStyle w:val="Closing"/>
        <w:numPr>
          <w:ilvl w:val="0"/>
          <w:numId w:val="3"/>
        </w:numPr>
      </w:pPr>
      <w:r>
        <w:t xml:space="preserve">We modified the text in section (2.1) and Appendix A to reflect the moved </w:t>
      </w:r>
      <w:proofErr w:type="spellStart"/>
      <w:r>
        <w:t>Eqs</w:t>
      </w:r>
      <w:proofErr w:type="spellEnd"/>
      <w:del w:id="475" w:author="Alan" w:date="2012-04-03T12:22:00Z">
        <w:r>
          <w:delText>In this study, they find…</w:delText>
        </w:r>
      </w:del>
      <w:r>
        <w:t>.</w:t>
      </w:r>
    </w:p>
    <w:p w:rsidR="00B3067C" w:rsidRDefault="00D47279">
      <w:pPr>
        <w:pStyle w:val="Closing"/>
      </w:pPr>
      <w:r>
        <w:t>Sincerely,</w:t>
      </w:r>
    </w:p>
    <w:p w:rsidR="00B3067C" w:rsidRDefault="00D47279">
      <w:pPr>
        <w:pStyle w:val="Signature"/>
      </w:pPr>
      <w:r>
        <w:t xml:space="preserve">Jason M. Larkin, Joseph E. Turney, </w:t>
      </w:r>
      <w:proofErr w:type="spellStart"/>
      <w:r>
        <w:t>Alexandre</w:t>
      </w:r>
      <w:proofErr w:type="spellEnd"/>
      <w:r>
        <w:t xml:space="preserve"> D. Massicotte, Cristina H. Amon, and Alan J. H. McGaughey</w:t>
      </w:r>
    </w:p>
    <w:p w:rsidR="00B3067C" w:rsidRDefault="00B3067C">
      <w:pPr>
        <w:pStyle w:val="Signature"/>
      </w:pPr>
    </w:p>
    <w:p w:rsidR="00B3067C" w:rsidRDefault="00B3067C">
      <w:pPr>
        <w:pStyle w:val="Signature"/>
      </w:pPr>
    </w:p>
    <w:p w:rsidR="00B3067C" w:rsidRDefault="00B3067C">
      <w:pPr>
        <w:pStyle w:val="Signature"/>
      </w:pPr>
    </w:p>
    <w:p w:rsidR="00D47279" w:rsidRDefault="00D47279">
      <w:pPr>
        <w:pStyle w:val="Signature"/>
      </w:pPr>
    </w:p>
    <w:sectPr w:rsidR="00D47279" w:rsidSect="00B3067C">
      <w:pgSz w:w="12240" w:h="15840"/>
      <w:pgMar w:top="720" w:right="1800" w:bottom="1440" w:left="1800" w:header="720" w:footer="720" w:gutter="0"/>
      <w:cols w:space="720"/>
      <w:titlePg/>
      <w:docGrid w:linePitch="360" w:charSpace="-6554"/>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7" w:author="Alan" w:date="2012-08-21T22:24:00Z" w:initials="A">
    <w:p w:rsidR="00EA4CF1" w:rsidRDefault="00EA4CF1">
      <w:pPr>
        <w:pStyle w:val="CommentText"/>
      </w:pPr>
      <w:r>
        <w:rPr>
          <w:rStyle w:val="CommentReference"/>
        </w:rPr>
        <w:annotationRef/>
      </w:r>
      <w:r>
        <w:t>Maybe we should add a quick comment in the manuscript? Let’s discuss.</w:t>
      </w:r>
    </w:p>
  </w:comment>
  <w:comment w:id="61" w:author="Alan" w:date="2012-08-21T22:24:00Z" w:initials="A">
    <w:p w:rsidR="007E751C" w:rsidRDefault="007E751C">
      <w:pPr>
        <w:pStyle w:val="CommentText"/>
      </w:pPr>
      <w:r>
        <w:rPr>
          <w:rStyle w:val="CommentReference"/>
        </w:rPr>
        <w:annotationRef/>
      </w:r>
      <w:r>
        <w:t>Add location in text</w:t>
      </w:r>
    </w:p>
  </w:comment>
  <w:comment w:id="84" w:author="Alan" w:date="2012-08-21T22:24:00Z" w:initials="A">
    <w:p w:rsidR="007E751C" w:rsidRDefault="007E751C">
      <w:pPr>
        <w:pStyle w:val="CommentText"/>
      </w:pPr>
      <w:r>
        <w:rPr>
          <w:rStyle w:val="CommentReference"/>
        </w:rPr>
        <w:annotationRef/>
      </w:r>
      <w:r>
        <w:t>Add location, modify comment if needed.</w:t>
      </w:r>
    </w:p>
  </w:comment>
  <w:comment w:id="119" w:author="Alan" w:date="2012-08-29T19:43:00Z" w:initials="A">
    <w:p w:rsidR="006A0B3B" w:rsidRDefault="006A0B3B">
      <w:pPr>
        <w:pStyle w:val="CommentText"/>
      </w:pPr>
      <w:r>
        <w:rPr>
          <w:rStyle w:val="CommentReference"/>
        </w:rPr>
        <w:annotationRef/>
      </w:r>
      <w:r>
        <w:t>By “Compared theoretically, I think that the reviewer means pencil and paper, no calculations. I would cut all the text below (I did it)</w:t>
      </w:r>
    </w:p>
  </w:comment>
  <w:comment w:id="183" w:author="Alan" w:date="2012-08-29T19:57:00Z" w:initials="A">
    <w:p w:rsidR="00535EF1" w:rsidRDefault="00535EF1">
      <w:pPr>
        <w:pStyle w:val="CommentText"/>
      </w:pPr>
      <w:r>
        <w:rPr>
          <w:rStyle w:val="CommentReference"/>
        </w:rPr>
        <w:annotationRef/>
      </w:r>
      <w:r>
        <w:t>The reviewer may actually</w:t>
      </w:r>
      <w:r w:rsidR="00FC522C">
        <w:t xml:space="preserve"> only</w:t>
      </w:r>
      <w:r>
        <w:t xml:space="preserve"> be talk</w:t>
      </w:r>
      <w:r w:rsidR="00FC522C">
        <w:t>i</w:t>
      </w:r>
      <w:r w:rsidR="00FC522C">
        <w:t>ng</w:t>
      </w:r>
      <w:r w:rsidR="00FC522C">
        <w:t xml:space="preserve"> about system-size effects </w:t>
      </w:r>
      <w:r w:rsidR="00FC522C">
        <w:t>h</w:t>
      </w:r>
      <w:r w:rsidR="00FC522C">
        <w:t>ere. Not clear.</w:t>
      </w:r>
    </w:p>
  </w:comment>
  <w:comment w:id="282" w:author="Alan" w:date="2012-08-29T19:58:00Z" w:initials="A">
    <w:p w:rsidR="00535EF1" w:rsidRDefault="00535EF1">
      <w:pPr>
        <w:pStyle w:val="CommentText"/>
      </w:pPr>
      <w:r>
        <w:rPr>
          <w:rStyle w:val="CommentReference"/>
        </w:rPr>
        <w:annotationRef/>
      </w:r>
      <w:r>
        <w:t>Can you add any additional quantification here beyond what is in 3.2?</w:t>
      </w:r>
    </w:p>
  </w:comment>
  <w:comment w:id="375" w:author="Alan" w:date="2012-08-29T19:58:00Z" w:initials="A">
    <w:p w:rsidR="00535EF1" w:rsidRDefault="00535EF1">
      <w:pPr>
        <w:pStyle w:val="CommentText"/>
      </w:pPr>
      <w:r>
        <w:rPr>
          <w:rStyle w:val="CommentReference"/>
        </w:rPr>
        <w:annotationRef/>
      </w:r>
      <w:r>
        <w:t>Maybe we should add some quantification here.</w:t>
      </w:r>
    </w:p>
  </w:comment>
  <w:comment w:id="439" w:author="Alan" w:date="2012-08-29T20:05:00Z" w:initials="A">
    <w:p w:rsidR="00113F68" w:rsidRDefault="00113F68">
      <w:pPr>
        <w:pStyle w:val="CommentText"/>
      </w:pPr>
      <w:r>
        <w:rPr>
          <w:rStyle w:val="CommentReference"/>
        </w:rPr>
        <w:annotationRef/>
      </w:r>
      <w:r>
        <w:t>See what you can do.</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Mono">
    <w:altName w:val="MS Mincho"/>
    <w:charset w:val="80"/>
    <w:family w:val="moder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FF7BEA"/>
    <w:rsid w:val="00113F68"/>
    <w:rsid w:val="00535EF1"/>
    <w:rsid w:val="006A0B3B"/>
    <w:rsid w:val="007E751C"/>
    <w:rsid w:val="00804306"/>
    <w:rsid w:val="00AC3D3F"/>
    <w:rsid w:val="00B3067C"/>
    <w:rsid w:val="00D47279"/>
    <w:rsid w:val="00DA7556"/>
    <w:rsid w:val="00EA4CF1"/>
    <w:rsid w:val="00FC522C"/>
    <w:rsid w:val="00FF7B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7C"/>
    <w:pPr>
      <w:suppressAutoHyphens/>
    </w:pPr>
    <w:rPr>
      <w:kern w:val="1"/>
      <w:sz w:val="24"/>
      <w:szCs w:val="24"/>
    </w:rPr>
  </w:style>
  <w:style w:type="paragraph" w:styleId="Heading1">
    <w:name w:val="heading 1"/>
    <w:basedOn w:val="Normal"/>
    <w:next w:val="BodyText"/>
    <w:qFormat/>
    <w:rsid w:val="00B3067C"/>
    <w:pPr>
      <w:keepNext/>
      <w:spacing w:before="240" w:after="60"/>
      <w:outlineLvl w:val="0"/>
    </w:pPr>
    <w:rPr>
      <w:rFonts w:ascii="Arial" w:hAnsi="Arial" w:cs="Arial"/>
      <w:b/>
      <w:bCs/>
      <w:sz w:val="32"/>
      <w:szCs w:val="32"/>
    </w:rPr>
  </w:style>
  <w:style w:type="paragraph" w:styleId="Heading2">
    <w:name w:val="heading 2"/>
    <w:basedOn w:val="Heading"/>
    <w:next w:val="BodyText"/>
    <w:qFormat/>
    <w:rsid w:val="00B3067C"/>
    <w:pPr>
      <w:numPr>
        <w:ilvl w:val="1"/>
        <w:numId w:val="1"/>
      </w:numPr>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B3067C"/>
  </w:style>
  <w:style w:type="character" w:customStyle="1" w:styleId="WW-Absatz-Standardschriftart">
    <w:name w:val="WW-Absatz-Standardschriftart"/>
    <w:rsid w:val="00B3067C"/>
  </w:style>
  <w:style w:type="character" w:customStyle="1" w:styleId="PageNumber1">
    <w:name w:val="Page Number1"/>
    <w:basedOn w:val="DefaultParagraphFont"/>
    <w:rsid w:val="00B3067C"/>
  </w:style>
  <w:style w:type="character" w:customStyle="1" w:styleId="HTMLPreformattedChar">
    <w:name w:val="HTML Preformatted Char"/>
    <w:basedOn w:val="DefaultParagraphFont"/>
    <w:rsid w:val="00B3067C"/>
    <w:rPr>
      <w:rFonts w:ascii="Courier New" w:hAnsi="Courier New" w:cs="Courier New"/>
    </w:rPr>
  </w:style>
  <w:style w:type="character" w:styleId="Hyperlink">
    <w:name w:val="Hyperlink"/>
    <w:basedOn w:val="DefaultParagraphFont"/>
    <w:rsid w:val="00B3067C"/>
    <w:rPr>
      <w:color w:val="0000FF"/>
      <w:u w:val="single"/>
    </w:rPr>
  </w:style>
  <w:style w:type="character" w:customStyle="1" w:styleId="CommentReference1">
    <w:name w:val="Comment Reference1"/>
    <w:basedOn w:val="DefaultParagraphFont"/>
    <w:rsid w:val="00B3067C"/>
    <w:rPr>
      <w:sz w:val="16"/>
      <w:szCs w:val="16"/>
    </w:rPr>
  </w:style>
  <w:style w:type="character" w:customStyle="1" w:styleId="CommentTextChar">
    <w:name w:val="Comment Text Char"/>
    <w:basedOn w:val="DefaultParagraphFont"/>
    <w:rsid w:val="00B3067C"/>
  </w:style>
  <w:style w:type="character" w:customStyle="1" w:styleId="CommentSubjectChar">
    <w:name w:val="Comment Subject Char"/>
    <w:basedOn w:val="CommentTextChar"/>
    <w:rsid w:val="00B3067C"/>
    <w:rPr>
      <w:b/>
      <w:bCs/>
    </w:rPr>
  </w:style>
  <w:style w:type="character" w:customStyle="1" w:styleId="NumberingSymbols">
    <w:name w:val="Numbering Symbols"/>
    <w:rsid w:val="00B3067C"/>
  </w:style>
  <w:style w:type="character" w:styleId="Emphasis">
    <w:name w:val="Emphasis"/>
    <w:qFormat/>
    <w:rsid w:val="00B3067C"/>
    <w:rPr>
      <w:i/>
      <w:iCs/>
    </w:rPr>
  </w:style>
  <w:style w:type="paragraph" w:customStyle="1" w:styleId="Heading">
    <w:name w:val="Heading"/>
    <w:basedOn w:val="Normal"/>
    <w:next w:val="BodyText"/>
    <w:rsid w:val="00B3067C"/>
    <w:pPr>
      <w:keepNext/>
      <w:spacing w:before="240" w:after="120"/>
    </w:pPr>
    <w:rPr>
      <w:rFonts w:ascii="Arial" w:eastAsia="WenQuanYi Micro Hei" w:hAnsi="Arial" w:cs="Lohit Hindi"/>
      <w:sz w:val="28"/>
      <w:szCs w:val="28"/>
    </w:rPr>
  </w:style>
  <w:style w:type="paragraph" w:styleId="BodyText">
    <w:name w:val="Body Text"/>
    <w:basedOn w:val="Normal"/>
    <w:rsid w:val="00B3067C"/>
    <w:pPr>
      <w:spacing w:after="240"/>
    </w:pPr>
  </w:style>
  <w:style w:type="paragraph" w:styleId="List">
    <w:name w:val="List"/>
    <w:basedOn w:val="BodyText"/>
    <w:rsid w:val="00B3067C"/>
    <w:rPr>
      <w:rFonts w:cs="Lohit Hindi"/>
    </w:rPr>
  </w:style>
  <w:style w:type="paragraph" w:styleId="Caption">
    <w:name w:val="caption"/>
    <w:basedOn w:val="Normal"/>
    <w:qFormat/>
    <w:rsid w:val="00B3067C"/>
    <w:pPr>
      <w:suppressLineNumbers/>
      <w:spacing w:before="120" w:after="120"/>
    </w:pPr>
    <w:rPr>
      <w:rFonts w:cs="Lohit Hindi"/>
      <w:i/>
      <w:iCs/>
    </w:rPr>
  </w:style>
  <w:style w:type="paragraph" w:customStyle="1" w:styleId="Index">
    <w:name w:val="Index"/>
    <w:basedOn w:val="Normal"/>
    <w:rsid w:val="00B3067C"/>
    <w:pPr>
      <w:suppressLineNumbers/>
    </w:pPr>
    <w:rPr>
      <w:rFonts w:cs="Lohit Hindi"/>
    </w:rPr>
  </w:style>
  <w:style w:type="paragraph" w:customStyle="1" w:styleId="SenderAddress">
    <w:name w:val="Sender Address"/>
    <w:basedOn w:val="Normal"/>
    <w:rsid w:val="00B3067C"/>
  </w:style>
  <w:style w:type="paragraph" w:styleId="Date">
    <w:name w:val="Date"/>
    <w:basedOn w:val="Normal"/>
    <w:rsid w:val="00B3067C"/>
    <w:pPr>
      <w:spacing w:after="480"/>
    </w:pPr>
  </w:style>
  <w:style w:type="paragraph" w:customStyle="1" w:styleId="RecipientAddress">
    <w:name w:val="Recipient Address"/>
    <w:basedOn w:val="Normal"/>
    <w:rsid w:val="00B3067C"/>
  </w:style>
  <w:style w:type="paragraph" w:styleId="Salutation">
    <w:name w:val="Salutation"/>
    <w:basedOn w:val="Normal"/>
    <w:rsid w:val="00B3067C"/>
    <w:pPr>
      <w:suppressLineNumbers/>
      <w:spacing w:before="480" w:after="240"/>
    </w:pPr>
  </w:style>
  <w:style w:type="paragraph" w:styleId="Closing">
    <w:name w:val="Closing"/>
    <w:basedOn w:val="Normal"/>
    <w:rsid w:val="00B3067C"/>
    <w:pPr>
      <w:spacing w:after="960"/>
    </w:pPr>
  </w:style>
  <w:style w:type="paragraph" w:styleId="Signature">
    <w:name w:val="Signature"/>
    <w:basedOn w:val="Normal"/>
    <w:rsid w:val="00B3067C"/>
    <w:pPr>
      <w:suppressLineNumbers/>
    </w:pPr>
  </w:style>
  <w:style w:type="paragraph" w:customStyle="1" w:styleId="ccEnclosure">
    <w:name w:val="cc:/Enclosure"/>
    <w:basedOn w:val="Normal"/>
    <w:rsid w:val="00B3067C"/>
    <w:pPr>
      <w:tabs>
        <w:tab w:val="left" w:pos="1440"/>
      </w:tabs>
      <w:spacing w:before="240" w:after="240"/>
      <w:ind w:left="1440" w:hanging="1440"/>
    </w:pPr>
  </w:style>
  <w:style w:type="paragraph" w:styleId="BalloonText">
    <w:name w:val="Balloon Text"/>
    <w:basedOn w:val="Normal"/>
    <w:rsid w:val="00B3067C"/>
    <w:rPr>
      <w:rFonts w:ascii="Tahoma" w:hAnsi="Tahoma" w:cs="Tahoma"/>
      <w:sz w:val="16"/>
      <w:szCs w:val="16"/>
    </w:rPr>
  </w:style>
  <w:style w:type="paragraph" w:styleId="Header">
    <w:name w:val="header"/>
    <w:basedOn w:val="Normal"/>
    <w:rsid w:val="00B3067C"/>
    <w:pPr>
      <w:suppressLineNumbers/>
      <w:tabs>
        <w:tab w:val="center" w:pos="4320"/>
        <w:tab w:val="right" w:pos="8640"/>
      </w:tabs>
      <w:spacing w:after="480"/>
    </w:pPr>
  </w:style>
  <w:style w:type="paragraph" w:styleId="Footer">
    <w:name w:val="footer"/>
    <w:basedOn w:val="Normal"/>
    <w:rsid w:val="00B3067C"/>
    <w:pPr>
      <w:suppressLineNumbers/>
      <w:tabs>
        <w:tab w:val="center" w:pos="4320"/>
        <w:tab w:val="right" w:pos="8640"/>
      </w:tabs>
    </w:pPr>
  </w:style>
  <w:style w:type="paragraph" w:styleId="NormalWeb">
    <w:name w:val="Normal (Web)"/>
    <w:basedOn w:val="Normal"/>
    <w:rsid w:val="00B3067C"/>
    <w:pPr>
      <w:spacing w:before="28" w:after="28"/>
    </w:pPr>
  </w:style>
  <w:style w:type="paragraph" w:styleId="ListBullet">
    <w:name w:val="List Bullet"/>
    <w:basedOn w:val="Normal"/>
    <w:rsid w:val="00B3067C"/>
  </w:style>
  <w:style w:type="paragraph" w:styleId="HTMLPreformatted">
    <w:name w:val="HTML Preformatted"/>
    <w:basedOn w:val="Normal"/>
    <w:rsid w:val="00B3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mmentText1">
    <w:name w:val="Comment Text1"/>
    <w:basedOn w:val="Normal"/>
    <w:rsid w:val="00B3067C"/>
    <w:rPr>
      <w:sz w:val="20"/>
      <w:szCs w:val="20"/>
    </w:rPr>
  </w:style>
  <w:style w:type="paragraph" w:customStyle="1" w:styleId="CommentSubject1">
    <w:name w:val="Comment Subject1"/>
    <w:basedOn w:val="CommentText1"/>
    <w:rsid w:val="00B3067C"/>
    <w:rPr>
      <w:b/>
      <w:bCs/>
    </w:rPr>
  </w:style>
  <w:style w:type="paragraph" w:styleId="Revision">
    <w:name w:val="Revision"/>
    <w:rsid w:val="00B3067C"/>
    <w:pPr>
      <w:suppressAutoHyphens/>
    </w:pPr>
    <w:rPr>
      <w:kern w:val="1"/>
      <w:sz w:val="24"/>
      <w:szCs w:val="24"/>
    </w:rPr>
  </w:style>
  <w:style w:type="paragraph" w:styleId="ListParagraph">
    <w:name w:val="List Paragraph"/>
    <w:basedOn w:val="Normal"/>
    <w:qFormat/>
    <w:rsid w:val="00B3067C"/>
    <w:pPr>
      <w:ind w:left="720"/>
    </w:pPr>
  </w:style>
  <w:style w:type="paragraph" w:customStyle="1" w:styleId="PreformattedText">
    <w:name w:val="Preformatted Text"/>
    <w:basedOn w:val="Normal"/>
    <w:rsid w:val="00B3067C"/>
    <w:rPr>
      <w:rFonts w:ascii="DejaVu Sans Mono" w:eastAsia="DejaVu Sans Mono" w:hAnsi="DejaVu Sans Mono" w:cs="DejaVu Sans Mono"/>
      <w:sz w:val="20"/>
      <w:szCs w:val="20"/>
    </w:rPr>
  </w:style>
  <w:style w:type="character" w:styleId="CommentReference">
    <w:name w:val="annotation reference"/>
    <w:basedOn w:val="DefaultParagraphFont"/>
    <w:uiPriority w:val="99"/>
    <w:semiHidden/>
    <w:unhideWhenUsed/>
    <w:rsid w:val="007E751C"/>
    <w:rPr>
      <w:sz w:val="16"/>
      <w:szCs w:val="16"/>
    </w:rPr>
  </w:style>
  <w:style w:type="paragraph" w:styleId="CommentText">
    <w:name w:val="annotation text"/>
    <w:basedOn w:val="Normal"/>
    <w:link w:val="CommentTextChar1"/>
    <w:uiPriority w:val="99"/>
    <w:semiHidden/>
    <w:unhideWhenUsed/>
    <w:rsid w:val="007E751C"/>
    <w:rPr>
      <w:sz w:val="20"/>
      <w:szCs w:val="20"/>
    </w:rPr>
  </w:style>
  <w:style w:type="character" w:customStyle="1" w:styleId="CommentTextChar1">
    <w:name w:val="Comment Text Char1"/>
    <w:basedOn w:val="DefaultParagraphFont"/>
    <w:link w:val="CommentText"/>
    <w:uiPriority w:val="99"/>
    <w:semiHidden/>
    <w:rsid w:val="007E751C"/>
    <w:rPr>
      <w:kern w:val="1"/>
    </w:rPr>
  </w:style>
  <w:style w:type="paragraph" w:styleId="CommentSubject">
    <w:name w:val="annotation subject"/>
    <w:basedOn w:val="CommentText"/>
    <w:next w:val="CommentText"/>
    <w:link w:val="CommentSubjectChar1"/>
    <w:uiPriority w:val="99"/>
    <w:semiHidden/>
    <w:unhideWhenUsed/>
    <w:rsid w:val="007E751C"/>
    <w:rPr>
      <w:b/>
      <w:bCs/>
    </w:rPr>
  </w:style>
  <w:style w:type="character" w:customStyle="1" w:styleId="CommentSubjectChar1">
    <w:name w:val="Comment Subject Char1"/>
    <w:basedOn w:val="CommentTextChar1"/>
    <w:link w:val="CommentSubject"/>
    <w:uiPriority w:val="99"/>
    <w:semiHidden/>
    <w:rsid w:val="007E751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mailto:jpcm@io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Alan</cp:lastModifiedBy>
  <cp:revision>6</cp:revision>
  <cp:lastPrinted>2012-03-20T05:48:00Z</cp:lastPrinted>
  <dcterms:created xsi:type="dcterms:W3CDTF">2012-08-22T02:16:00Z</dcterms:created>
  <dcterms:modified xsi:type="dcterms:W3CDTF">2012-08-30T01:15:00Z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TC060900241033</vt:lpwstr>
  </property>
</Properties>
</file>