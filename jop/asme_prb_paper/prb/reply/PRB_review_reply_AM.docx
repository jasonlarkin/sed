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30B" w:rsidRPr="004F4881" w:rsidRDefault="000E7A6B" w:rsidP="00643A94">
      <w:pPr>
        <w:pStyle w:val="SenderAddress"/>
      </w:pPr>
      <w:r w:rsidRPr="004F4881">
        <w:t>Jason Larkin</w:t>
      </w:r>
    </w:p>
    <w:p w:rsidR="009C31D9" w:rsidRPr="004F4881" w:rsidRDefault="009C31D9" w:rsidP="00643A94">
      <w:pPr>
        <w:pStyle w:val="SenderAddress"/>
      </w:pPr>
      <w:r w:rsidRPr="004F4881">
        <w:t>Carnegie Mellon University</w:t>
      </w:r>
    </w:p>
    <w:p w:rsidR="009C31D9" w:rsidRPr="004F4881" w:rsidRDefault="009C31D9" w:rsidP="00643A94">
      <w:pPr>
        <w:pStyle w:val="SenderAddress"/>
      </w:pPr>
      <w:r w:rsidRPr="004F4881">
        <w:t>Department of Mechanical Engineering</w:t>
      </w:r>
    </w:p>
    <w:p w:rsidR="00FD5F91" w:rsidRPr="004F4881" w:rsidRDefault="000E7A6B" w:rsidP="00643A94">
      <w:pPr>
        <w:pStyle w:val="SenderAddress"/>
      </w:pPr>
      <w:r w:rsidRPr="004F4881">
        <w:t>5000 Forbes Ave</w:t>
      </w:r>
    </w:p>
    <w:p w:rsidR="00FD5F91" w:rsidRPr="004F4881" w:rsidRDefault="000E7A6B" w:rsidP="00643A94">
      <w:pPr>
        <w:pStyle w:val="SenderAddress"/>
      </w:pPr>
      <w:r w:rsidRPr="004F4881">
        <w:t>Pittsburgh, PA 151</w:t>
      </w:r>
    </w:p>
    <w:p w:rsidR="00BD0BBB" w:rsidRPr="004F4881" w:rsidRDefault="00AA1E70" w:rsidP="00BD0BBB">
      <w:pPr>
        <w:pStyle w:val="Date"/>
      </w:pPr>
      <w:r w:rsidRPr="004F4881">
        <w:fldChar w:fldCharType="begin"/>
      </w:r>
      <w:r w:rsidR="00487579" w:rsidRPr="004F4881">
        <w:instrText xml:space="preserve"> CREATEDATE  \@ "MMMM d, yyyy"  \* MERGEFORMAT </w:instrText>
      </w:r>
      <w:r w:rsidRPr="004F4881">
        <w:fldChar w:fldCharType="separate"/>
      </w:r>
      <w:r w:rsidR="000E7A6B" w:rsidRPr="004F4881">
        <w:rPr>
          <w:noProof/>
        </w:rPr>
        <w:t>December 11, 2011</w:t>
      </w:r>
      <w:r w:rsidRPr="004F4881">
        <w:fldChar w:fldCharType="end"/>
      </w:r>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4F4881">
        <w:t>Athanasios</w:t>
      </w:r>
      <w:proofErr w:type="spellEnd"/>
      <w:r w:rsidRPr="004F4881">
        <w:t xml:space="preserve"> </w:t>
      </w:r>
      <w:proofErr w:type="spellStart"/>
      <w:r w:rsidRPr="004F4881">
        <w:t>Chantis</w:t>
      </w:r>
      <w:proofErr w:type="spellEnd"/>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Assistant Editor</w:t>
      </w:r>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Physical Review B</w:t>
      </w:r>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 xml:space="preserve">Email: </w:t>
      </w:r>
      <w:hyperlink r:id="rId7" w:history="1">
        <w:r w:rsidRPr="004F4881">
          <w:rPr>
            <w:color w:val="0000FF"/>
            <w:u w:val="single"/>
          </w:rPr>
          <w:t>prb@ridge.aps.org</w:t>
        </w:r>
      </w:hyperlink>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Fax: 631-591-4141</w:t>
      </w:r>
    </w:p>
    <w:p w:rsidR="00D27A70" w:rsidRPr="004F4881" w:rsidRDefault="00D27A70" w:rsidP="00852CDA">
      <w:pPr>
        <w:pStyle w:val="Salutation"/>
      </w:pPr>
      <w:r w:rsidRPr="004F4881">
        <w:t xml:space="preserve">Dear </w:t>
      </w:r>
      <w:proofErr w:type="spellStart"/>
      <w:r w:rsidR="00335C92" w:rsidRPr="004F4881">
        <w:t>Athanasios</w:t>
      </w:r>
      <w:proofErr w:type="spellEnd"/>
      <w:r w:rsidR="00335C92" w:rsidRPr="004F4881">
        <w:t xml:space="preserve"> </w:t>
      </w:r>
      <w:proofErr w:type="spellStart"/>
      <w:r w:rsidR="00335C92" w:rsidRPr="004F4881">
        <w:t>Chantis</w:t>
      </w:r>
      <w:proofErr w:type="spellEnd"/>
      <w:r w:rsidRPr="004F4881">
        <w:t>:</w:t>
      </w:r>
    </w:p>
    <w:p w:rsidR="004F4881" w:rsidRPr="004F4881" w:rsidRDefault="00E917D4" w:rsidP="009A6C68">
      <w:pPr>
        <w:pStyle w:val="BodyText"/>
        <w:rPr>
          <w:ins w:id="0" w:author="Alan" w:date="2012-03-20T10:00:00Z"/>
        </w:rPr>
      </w:pPr>
      <w:r w:rsidRPr="004F4881">
        <w:t>Thank</w:t>
      </w:r>
      <w:ins w:id="1" w:author="Alan" w:date="2012-03-20T09:36:00Z">
        <w:r w:rsidR="00940898" w:rsidRPr="004F4881">
          <w:t xml:space="preserve"> you for organizing the review</w:t>
        </w:r>
      </w:ins>
      <w:del w:id="2" w:author="Alan" w:date="2012-03-20T09:36:00Z">
        <w:r w:rsidRPr="004F4881" w:rsidDel="00940898">
          <w:delText>s to the reviewer</w:delText>
        </w:r>
        <w:r w:rsidR="00B23D07" w:rsidRPr="004F4881" w:rsidDel="00940898">
          <w:delText xml:space="preserve"> for the</w:delText>
        </w:r>
        <w:r w:rsidR="00E020F1" w:rsidRPr="004F4881" w:rsidDel="00940898">
          <w:delText>ir</w:delText>
        </w:r>
        <w:r w:rsidR="00B23D07" w:rsidRPr="004F4881" w:rsidDel="00940898">
          <w:delText xml:space="preserve"> comments on</w:delText>
        </w:r>
      </w:del>
      <w:ins w:id="3" w:author="Alan" w:date="2012-03-20T09:36:00Z">
        <w:r w:rsidR="00940898" w:rsidRPr="004F4881">
          <w:t xml:space="preserve"> of</w:t>
        </w:r>
      </w:ins>
      <w:r w:rsidR="00B23D07" w:rsidRPr="004F4881">
        <w:t xml:space="preserve"> our manuscript</w:t>
      </w:r>
      <w:del w:id="4" w:author="Alan" w:date="2012-03-20T09:36:00Z">
        <w:r w:rsidR="00E35FB1" w:rsidRPr="004F4881" w:rsidDel="00940898">
          <w:delText>:</w:delText>
        </w:r>
      </w:del>
      <w:r w:rsidR="00B23D07" w:rsidRPr="004F4881">
        <w:t xml:space="preserve"> </w:t>
      </w:r>
      <w:r w:rsidR="0089011F" w:rsidRPr="004F4881">
        <w:t>BP11533</w:t>
      </w:r>
      <w:r w:rsidR="00B23D07" w:rsidRPr="004F4881">
        <w:t xml:space="preserve">: </w:t>
      </w:r>
      <w:ins w:id="5" w:author="Alan" w:date="2012-03-20T09:36:00Z">
        <w:r w:rsidR="00940898" w:rsidRPr="004F4881">
          <w:t>“</w:t>
        </w:r>
      </w:ins>
      <w:r w:rsidR="00FA0DD8" w:rsidRPr="004F4881">
        <w:t>Comparison and evaluation of spectral-energy methods for predicting phonon properties</w:t>
      </w:r>
      <w:r w:rsidR="00224952" w:rsidRPr="004F4881">
        <w:t>.</w:t>
      </w:r>
      <w:ins w:id="6" w:author="Alan" w:date="2012-03-20T09:36:00Z">
        <w:r w:rsidR="00940898" w:rsidRPr="004F4881">
          <w:t>”</w:t>
        </w:r>
      </w:ins>
      <w:r w:rsidR="00BB633F" w:rsidRPr="004F4881">
        <w:t xml:space="preserve"> </w:t>
      </w:r>
      <w:ins w:id="7" w:author="Alan" w:date="2012-03-20T09:37:00Z">
        <w:r w:rsidR="00940898" w:rsidRPr="004F4881">
          <w:t xml:space="preserve"> Based on the referee’s report, w</w:t>
        </w:r>
      </w:ins>
      <w:del w:id="8" w:author="Alan" w:date="2012-03-20T09:37:00Z">
        <w:r w:rsidR="00BB633F" w:rsidRPr="004F4881" w:rsidDel="00940898">
          <w:delText>W</w:delText>
        </w:r>
      </w:del>
      <w:r w:rsidR="00BB633F" w:rsidRPr="004F4881">
        <w:t xml:space="preserve">e </w:t>
      </w:r>
      <w:proofErr w:type="gramStart"/>
      <w:r w:rsidR="00BB633F" w:rsidRPr="004F4881">
        <w:t>be</w:t>
      </w:r>
      <w:r w:rsidR="006A47C2" w:rsidRPr="004F4881">
        <w:t>lieve</w:t>
      </w:r>
      <w:proofErr w:type="gramEnd"/>
      <w:r w:rsidR="006A47C2" w:rsidRPr="004F4881">
        <w:t xml:space="preserve"> that the</w:t>
      </w:r>
      <w:ins w:id="9" w:author="Alan" w:date="2012-03-20T09:37:00Z">
        <w:r w:rsidR="00940898" w:rsidRPr="004F4881">
          <w:t xml:space="preserve"> objective, </w:t>
        </w:r>
      </w:ins>
      <w:ins w:id="10" w:author="Alan" w:date="2012-03-20T09:38:00Z">
        <w:r w:rsidR="00940898" w:rsidRPr="004F4881">
          <w:t>contribution</w:t>
        </w:r>
      </w:ins>
      <w:ins w:id="11" w:author="Alan" w:date="2012-03-20T09:37:00Z">
        <w:r w:rsidR="00940898" w:rsidRPr="004F4881">
          <w:t>,</w:t>
        </w:r>
      </w:ins>
      <w:ins w:id="12" w:author="Alan" w:date="2012-03-20T09:38:00Z">
        <w:r w:rsidR="00940898" w:rsidRPr="004F4881">
          <w:t xml:space="preserve"> and</w:t>
        </w:r>
      </w:ins>
      <w:r w:rsidR="006A47C2" w:rsidRPr="004F4881">
        <w:t xml:space="preserve"> </w:t>
      </w:r>
      <w:r w:rsidR="003F31DE" w:rsidRPr="004F4881">
        <w:t>importance of our manuscript w</w:t>
      </w:r>
      <w:ins w:id="13" w:author="Alan" w:date="2012-03-20T09:39:00Z">
        <w:r w:rsidR="00940898" w:rsidRPr="004F4881">
          <w:t>ere</w:t>
        </w:r>
      </w:ins>
      <w:del w:id="14" w:author="Alan" w:date="2012-03-20T09:39:00Z">
        <w:r w:rsidR="003F31DE" w:rsidRPr="004F4881" w:rsidDel="00940898">
          <w:delText>as</w:delText>
        </w:r>
      </w:del>
      <w:r w:rsidR="003F31DE" w:rsidRPr="004F4881">
        <w:t xml:space="preserve"> not clear to the re</w:t>
      </w:r>
      <w:ins w:id="15" w:author="Alan" w:date="2012-03-20T09:38:00Z">
        <w:r w:rsidR="00940898" w:rsidRPr="004F4881">
          <w:t>feree</w:t>
        </w:r>
      </w:ins>
      <w:del w:id="16" w:author="Alan" w:date="2012-03-20T09:38:00Z">
        <w:r w:rsidR="003F31DE" w:rsidRPr="004F4881" w:rsidDel="00940898">
          <w:delText>viewer</w:delText>
        </w:r>
      </w:del>
      <w:r w:rsidR="003F31DE" w:rsidRPr="004F4881">
        <w:t>.</w:t>
      </w:r>
      <w:ins w:id="17" w:author="Alan" w:date="2012-03-20T09:38:00Z">
        <w:r w:rsidR="00940898" w:rsidRPr="004F4881">
          <w:t xml:space="preserve"> </w:t>
        </w:r>
      </w:ins>
      <w:ins w:id="18" w:author="Alan" w:date="2012-03-20T09:40:00Z">
        <w:r w:rsidR="006F718B">
          <w:t xml:space="preserve">We </w:t>
        </w:r>
      </w:ins>
      <w:ins w:id="19" w:author="Alan" w:date="2012-03-20T13:54:00Z">
        <w:r w:rsidR="006F718B">
          <w:t>are convinced</w:t>
        </w:r>
      </w:ins>
      <w:ins w:id="20" w:author="Alan" w:date="2012-03-20T09:40:00Z">
        <w:r w:rsidR="00940898" w:rsidRPr="004F4881">
          <w:t xml:space="preserve"> that our manuscript is suitable for </w:t>
        </w:r>
        <w:r w:rsidR="00AA1E70" w:rsidRPr="00AA1E70">
          <w:rPr>
            <w:i/>
            <w:rPrChange w:id="21" w:author="Alan" w:date="2012-03-20T13:54:00Z">
              <w:rPr/>
            </w:rPrChange>
          </w:rPr>
          <w:t>Physical Review B</w:t>
        </w:r>
        <w:r w:rsidR="00940898" w:rsidRPr="004F4881">
          <w:t xml:space="preserve"> and argue so in our</w:t>
        </w:r>
      </w:ins>
      <w:ins w:id="22" w:author="Alan" w:date="2012-03-20T09:41:00Z">
        <w:r w:rsidR="00940898" w:rsidRPr="004F4881">
          <w:t xml:space="preserve"> response to</w:t>
        </w:r>
      </w:ins>
      <w:ins w:id="23" w:author="Alan" w:date="2012-03-20T09:38:00Z">
        <w:r w:rsidR="00940898" w:rsidRPr="004F4881">
          <w:t xml:space="preserve"> the referee</w:t>
        </w:r>
      </w:ins>
      <w:ins w:id="24" w:author="Alan" w:date="2012-03-20T09:39:00Z">
        <w:r w:rsidR="00940898" w:rsidRPr="004F4881">
          <w:t>’s comments below</w:t>
        </w:r>
      </w:ins>
      <w:del w:id="25" w:author="Alan" w:date="2012-03-20T09:40:00Z">
        <w:r w:rsidR="00A44EC6" w:rsidRPr="004F4881" w:rsidDel="00940898">
          <w:delText xml:space="preserve"> </w:delText>
        </w:r>
      </w:del>
      <w:del w:id="26" w:author="Alan" w:date="2012-03-20T13:54:00Z">
        <w:r w:rsidR="00A44EC6" w:rsidRPr="004F4881" w:rsidDel="006F718B">
          <w:delText xml:space="preserve"> </w:delText>
        </w:r>
      </w:del>
      <w:ins w:id="27" w:author="Alan" w:date="2012-03-20T09:42:00Z">
        <w:r w:rsidR="00940898" w:rsidRPr="004F4881">
          <w:t>.</w:t>
        </w:r>
      </w:ins>
    </w:p>
    <w:p w:rsidR="004F4881" w:rsidRPr="004F4881" w:rsidRDefault="003E14F1" w:rsidP="004F4881">
      <w:pPr>
        <w:pStyle w:val="HTMLPreformatted"/>
        <w:rPr>
          <w:rFonts w:ascii="Times New Roman" w:hAnsi="Times New Roman" w:cs="Times New Roman"/>
          <w:sz w:val="24"/>
          <w:szCs w:val="24"/>
          <w:rPrChange w:id="28" w:author="Alan" w:date="2012-03-20T10:01:00Z">
            <w:rPr>
              <w:rFonts w:asciiTheme="minorHAnsi" w:hAnsiTheme="minorHAnsi" w:cstheme="minorHAnsi"/>
              <w:b/>
            </w:rPr>
          </w:rPrChange>
        </w:rPr>
      </w:pPr>
      <w:ins w:id="29" w:author="Alan" w:date="2012-03-20T10:01:00Z">
        <w:r>
          <w:rPr>
            <w:rFonts w:ascii="Times New Roman" w:hAnsi="Times New Roman" w:cs="Times New Roman"/>
            <w:sz w:val="24"/>
            <w:szCs w:val="24"/>
          </w:rPr>
          <w:t xml:space="preserve">Before </w:t>
        </w:r>
      </w:ins>
      <w:ins w:id="30" w:author="Alan" w:date="2012-03-20T10:07:00Z">
        <w:r>
          <w:rPr>
            <w:rFonts w:ascii="Times New Roman" w:hAnsi="Times New Roman" w:cs="Times New Roman"/>
            <w:sz w:val="24"/>
            <w:szCs w:val="24"/>
          </w:rPr>
          <w:t>addressing</w:t>
        </w:r>
      </w:ins>
      <w:ins w:id="31" w:author="Alan" w:date="2012-03-20T10:01:00Z">
        <w:r w:rsidR="004F4881">
          <w:rPr>
            <w:rFonts w:ascii="Times New Roman" w:hAnsi="Times New Roman" w:cs="Times New Roman"/>
            <w:sz w:val="24"/>
            <w:szCs w:val="24"/>
          </w:rPr>
          <w:t xml:space="preserve"> the</w:t>
        </w:r>
      </w:ins>
      <w:ins w:id="32" w:author="Alan" w:date="2012-03-20T10:05:00Z">
        <w:r>
          <w:rPr>
            <w:rFonts w:ascii="Times New Roman" w:hAnsi="Times New Roman" w:cs="Times New Roman"/>
            <w:sz w:val="24"/>
            <w:szCs w:val="24"/>
          </w:rPr>
          <w:t xml:space="preserve"> referee’s</w:t>
        </w:r>
      </w:ins>
      <w:ins w:id="33" w:author="Alan" w:date="2012-03-20T10:01:00Z">
        <w:r w:rsidR="004F4881">
          <w:rPr>
            <w:rFonts w:ascii="Times New Roman" w:hAnsi="Times New Roman" w:cs="Times New Roman"/>
            <w:sz w:val="24"/>
            <w:szCs w:val="24"/>
          </w:rPr>
          <w:t xml:space="preserve"> comments</w:t>
        </w:r>
      </w:ins>
      <w:ins w:id="34" w:author="Alan" w:date="2012-03-20T10:05:00Z">
        <w:r>
          <w:rPr>
            <w:rFonts w:ascii="Times New Roman" w:hAnsi="Times New Roman" w:cs="Times New Roman"/>
            <w:sz w:val="24"/>
            <w:szCs w:val="24"/>
          </w:rPr>
          <w:t>, however,</w:t>
        </w:r>
      </w:ins>
      <w:ins w:id="35" w:author="Alan" w:date="2012-03-20T10:02:00Z">
        <w:r w:rsidR="004F4881">
          <w:rPr>
            <w:rFonts w:ascii="Times New Roman" w:hAnsi="Times New Roman" w:cs="Times New Roman"/>
            <w:sz w:val="24"/>
            <w:szCs w:val="24"/>
          </w:rPr>
          <w:t xml:space="preserve"> we</w:t>
        </w:r>
      </w:ins>
      <w:ins w:id="36" w:author="Alan" w:date="2012-03-20T13:57:00Z">
        <w:r w:rsidR="00C0451D">
          <w:rPr>
            <w:rFonts w:ascii="Times New Roman" w:hAnsi="Times New Roman" w:cs="Times New Roman"/>
            <w:sz w:val="24"/>
            <w:szCs w:val="24"/>
          </w:rPr>
          <w:t xml:space="preserve"> first</w:t>
        </w:r>
      </w:ins>
      <w:ins w:id="37" w:author="Alan" w:date="2012-03-20T10:02:00Z">
        <w:r w:rsidR="004F4881">
          <w:rPr>
            <w:rFonts w:ascii="Times New Roman" w:hAnsi="Times New Roman" w:cs="Times New Roman"/>
            <w:sz w:val="24"/>
            <w:szCs w:val="24"/>
          </w:rPr>
          <w:t xml:space="preserve"> want to emphasize </w:t>
        </w:r>
      </w:ins>
      <w:moveToRangeStart w:id="38" w:author="Alan" w:date="2012-03-20T10:00:00Z" w:name="move320000973"/>
      <w:moveTo w:id="39" w:author="Alan" w:date="2012-03-20T10:00:00Z">
        <w:del w:id="40" w:author="Alan" w:date="2012-03-20T10:02:00Z">
          <w:r w:rsidR="00AA1E70" w:rsidRPr="00AA1E70">
            <w:rPr>
              <w:rFonts w:ascii="Times New Roman" w:hAnsi="Times New Roman" w:cs="Times New Roman"/>
              <w:sz w:val="24"/>
              <w:szCs w:val="24"/>
              <w:rPrChange w:id="41" w:author="Alan" w:date="2012-03-20T10:01:00Z">
                <w:rPr>
                  <w:rFonts w:asciiTheme="minorHAnsi" w:hAnsiTheme="minorHAnsi" w:cstheme="minorHAnsi"/>
                  <w:b/>
                </w:rPr>
              </w:rPrChange>
            </w:rPr>
            <w:delText>We</w:delText>
          </w:r>
        </w:del>
        <w:del w:id="42" w:author="Alan" w:date="2012-03-20T10:06:00Z">
          <w:r w:rsidR="00AA1E70" w:rsidRPr="00AA1E70">
            <w:rPr>
              <w:rFonts w:ascii="Times New Roman" w:hAnsi="Times New Roman" w:cs="Times New Roman"/>
              <w:sz w:val="24"/>
              <w:szCs w:val="24"/>
              <w:rPrChange w:id="43" w:author="Alan" w:date="2012-03-20T10:01:00Z">
                <w:rPr>
                  <w:rFonts w:asciiTheme="minorHAnsi" w:hAnsiTheme="minorHAnsi" w:cstheme="minorHAnsi"/>
                  <w:b/>
                </w:rPr>
              </w:rPrChange>
            </w:rPr>
            <w:delText xml:space="preserve"> believe </w:delText>
          </w:r>
        </w:del>
        <w:r w:rsidR="00AA1E70" w:rsidRPr="00AA1E70">
          <w:rPr>
            <w:rFonts w:ascii="Times New Roman" w:hAnsi="Times New Roman" w:cs="Times New Roman"/>
            <w:sz w:val="24"/>
            <w:szCs w:val="24"/>
            <w:rPrChange w:id="44" w:author="Alan" w:date="2012-03-20T10:01:00Z">
              <w:rPr>
                <w:rFonts w:asciiTheme="minorHAnsi" w:hAnsiTheme="minorHAnsi" w:cstheme="minorHAnsi"/>
                <w:b/>
              </w:rPr>
            </w:rPrChange>
          </w:rPr>
          <w:t>the significant contributions of this manuscript</w:t>
        </w:r>
        <w:del w:id="45" w:author="Alan" w:date="2012-03-20T10:02:00Z">
          <w:r w:rsidR="00AA1E70" w:rsidRPr="00AA1E70">
            <w:rPr>
              <w:rFonts w:ascii="Times New Roman" w:hAnsi="Times New Roman" w:cs="Times New Roman"/>
              <w:sz w:val="24"/>
              <w:szCs w:val="24"/>
              <w:rPrChange w:id="46" w:author="Alan" w:date="2012-03-20T10:01:00Z">
                <w:rPr>
                  <w:rFonts w:asciiTheme="minorHAnsi" w:hAnsiTheme="minorHAnsi" w:cstheme="minorHAnsi"/>
                  <w:b/>
                </w:rPr>
              </w:rPrChange>
            </w:rPr>
            <w:delText xml:space="preserve"> are</w:delText>
          </w:r>
        </w:del>
        <w:r w:rsidR="00AA1E70" w:rsidRPr="00AA1E70">
          <w:rPr>
            <w:rFonts w:ascii="Times New Roman" w:hAnsi="Times New Roman" w:cs="Times New Roman"/>
            <w:sz w:val="24"/>
            <w:szCs w:val="24"/>
            <w:rPrChange w:id="47" w:author="Alan" w:date="2012-03-20T10:01:00Z">
              <w:rPr>
                <w:rFonts w:asciiTheme="minorHAnsi" w:hAnsiTheme="minorHAnsi" w:cstheme="minorHAnsi"/>
                <w:b/>
              </w:rPr>
            </w:rPrChange>
          </w:rPr>
          <w:t>:</w:t>
        </w:r>
      </w:moveTo>
    </w:p>
    <w:p w:rsidR="004F4881" w:rsidRPr="004F4881" w:rsidRDefault="004F4881" w:rsidP="004F4881">
      <w:pPr>
        <w:pStyle w:val="HTMLPreformatted"/>
        <w:rPr>
          <w:rFonts w:ascii="Times New Roman" w:hAnsi="Times New Roman" w:cs="Times New Roman"/>
          <w:sz w:val="24"/>
          <w:szCs w:val="24"/>
          <w:rPrChange w:id="48" w:author="Alan" w:date="2012-03-20T10:01:00Z">
            <w:rPr>
              <w:rFonts w:asciiTheme="minorHAnsi" w:hAnsiTheme="minorHAnsi" w:cstheme="minorHAnsi"/>
              <w:b/>
            </w:rPr>
          </w:rPrChange>
        </w:rPr>
      </w:pPr>
    </w:p>
    <w:p w:rsidR="004F4881" w:rsidRDefault="00AA1E70" w:rsidP="004F4881">
      <w:pPr>
        <w:pStyle w:val="HTMLPreformatted"/>
        <w:numPr>
          <w:ilvl w:val="0"/>
          <w:numId w:val="12"/>
        </w:numPr>
        <w:rPr>
          <w:ins w:id="49" w:author="Alan" w:date="2012-03-20T13:58:00Z"/>
          <w:rFonts w:ascii="Times New Roman" w:hAnsi="Times New Roman" w:cs="Times New Roman"/>
          <w:sz w:val="24"/>
          <w:szCs w:val="24"/>
        </w:rPr>
      </w:pPr>
      <w:moveTo w:id="50" w:author="Alan" w:date="2012-03-20T10:00:00Z">
        <w:r w:rsidRPr="00AA1E70">
          <w:rPr>
            <w:rFonts w:ascii="Times New Roman" w:hAnsi="Times New Roman" w:cs="Times New Roman"/>
            <w:sz w:val="24"/>
            <w:szCs w:val="24"/>
            <w:rPrChange w:id="51" w:author="Alan" w:date="2012-03-20T10:01:00Z">
              <w:rPr>
                <w:rFonts w:asciiTheme="minorHAnsi" w:hAnsiTheme="minorHAnsi" w:cstheme="minorHAnsi"/>
                <w:b/>
              </w:rPr>
            </w:rPrChange>
          </w:rPr>
          <w:t xml:space="preserve">The demonstration that </w:t>
        </w:r>
      </w:moveTo>
      <w:ins w:id="52" w:author="Alan" w:date="2012-03-20T10:02:00Z">
        <w:r w:rsidR="004F4881">
          <w:rPr>
            <w:rFonts w:ascii="Times New Roman" w:hAnsi="Times New Roman" w:cs="Times New Roman"/>
            <w:sz w:val="24"/>
            <w:szCs w:val="24"/>
          </w:rPr>
          <w:t xml:space="preserve">the </w:t>
        </w:r>
      </w:ins>
      <w:moveTo w:id="53" w:author="Alan" w:date="2012-03-20T10:00:00Z">
        <w:r w:rsidRPr="00AA1E70">
          <w:rPr>
            <w:rFonts w:ascii="Times New Roman" w:hAnsi="Times New Roman" w:cs="Times New Roman"/>
            <w:sz w:val="24"/>
            <w:szCs w:val="24"/>
            <w:rPrChange w:id="54" w:author="Alan" w:date="2012-03-20T10:01:00Z">
              <w:rPr>
                <w:rFonts w:asciiTheme="minorHAnsi" w:hAnsiTheme="minorHAnsi" w:cstheme="minorHAnsi"/>
                <w:b/>
              </w:rPr>
            </w:rPrChange>
          </w:rPr>
          <w:t>Phi’</w:t>
        </w:r>
      </w:moveTo>
      <w:ins w:id="55" w:author="Alan" w:date="2012-03-20T10:02:00Z">
        <w:r w:rsidR="004F4881">
          <w:rPr>
            <w:rFonts w:ascii="Times New Roman" w:hAnsi="Times New Roman" w:cs="Times New Roman"/>
            <w:sz w:val="24"/>
            <w:szCs w:val="24"/>
          </w:rPr>
          <w:t xml:space="preserve"> method for predicting phonon properties (which was previously proposed but </w:t>
        </w:r>
      </w:ins>
      <w:ins w:id="56" w:author="Alan" w:date="2012-03-20T10:03:00Z">
        <w:r w:rsidR="004F4881">
          <w:rPr>
            <w:rFonts w:ascii="Times New Roman" w:hAnsi="Times New Roman" w:cs="Times New Roman"/>
            <w:sz w:val="24"/>
            <w:szCs w:val="24"/>
          </w:rPr>
          <w:t>never</w:t>
        </w:r>
      </w:ins>
      <w:ins w:id="57" w:author="Alan" w:date="2012-03-20T10:02:00Z">
        <w:r w:rsidR="004F4881">
          <w:rPr>
            <w:rFonts w:ascii="Times New Roman" w:hAnsi="Times New Roman" w:cs="Times New Roman"/>
            <w:sz w:val="24"/>
            <w:szCs w:val="24"/>
          </w:rPr>
          <w:t xml:space="preserve"> </w:t>
        </w:r>
      </w:ins>
      <w:ins w:id="58" w:author="Alan" w:date="2012-03-20T10:03:00Z">
        <w:r w:rsidR="004F4881">
          <w:rPr>
            <w:rFonts w:ascii="Times New Roman" w:hAnsi="Times New Roman" w:cs="Times New Roman"/>
            <w:sz w:val="24"/>
            <w:szCs w:val="24"/>
          </w:rPr>
          <w:t>comprehensively validated)</w:t>
        </w:r>
      </w:ins>
      <w:moveTo w:id="59" w:author="Alan" w:date="2012-03-20T10:00:00Z">
        <w:r w:rsidRPr="00AA1E70">
          <w:rPr>
            <w:rFonts w:ascii="Times New Roman" w:hAnsi="Times New Roman" w:cs="Times New Roman"/>
            <w:sz w:val="24"/>
            <w:szCs w:val="24"/>
            <w:rPrChange w:id="60" w:author="Alan" w:date="2012-03-20T10:01:00Z">
              <w:rPr>
                <w:rFonts w:asciiTheme="minorHAnsi" w:hAnsiTheme="minorHAnsi" w:cstheme="minorHAnsi"/>
                <w:b/>
              </w:rPr>
            </w:rPrChange>
          </w:rPr>
          <w:t xml:space="preserve"> is incorrect, while it has been (and continues to be) used in</w:t>
        </w:r>
        <w:del w:id="61" w:author="Alan" w:date="2012-03-20T10:03:00Z">
          <w:r w:rsidRPr="00AA1E70">
            <w:rPr>
              <w:rFonts w:ascii="Times New Roman" w:hAnsi="Times New Roman" w:cs="Times New Roman"/>
              <w:sz w:val="24"/>
              <w:szCs w:val="24"/>
              <w:rPrChange w:id="62" w:author="Alan" w:date="2012-03-20T10:01:00Z">
                <w:rPr>
                  <w:rFonts w:asciiTheme="minorHAnsi" w:hAnsiTheme="minorHAnsi" w:cstheme="minorHAnsi"/>
                  <w:b/>
                </w:rPr>
              </w:rPrChange>
            </w:rPr>
            <w:delText xml:space="preserve"> a number of</w:delText>
          </w:r>
        </w:del>
        <w:r w:rsidRPr="00AA1E70">
          <w:rPr>
            <w:rFonts w:ascii="Times New Roman" w:hAnsi="Times New Roman" w:cs="Times New Roman"/>
            <w:sz w:val="24"/>
            <w:szCs w:val="24"/>
            <w:rPrChange w:id="63" w:author="Alan" w:date="2012-03-20T10:01:00Z">
              <w:rPr>
                <w:rFonts w:asciiTheme="minorHAnsi" w:hAnsiTheme="minorHAnsi" w:cstheme="minorHAnsi"/>
                <w:b/>
              </w:rPr>
            </w:rPrChange>
          </w:rPr>
          <w:t xml:space="preserve"> research articles, including</w:t>
        </w:r>
      </w:moveTo>
      <w:ins w:id="64" w:author="Alan" w:date="2012-03-20T10:03:00Z">
        <w:r w:rsidR="004F4881">
          <w:rPr>
            <w:rFonts w:ascii="Times New Roman" w:hAnsi="Times New Roman" w:cs="Times New Roman"/>
            <w:sz w:val="24"/>
            <w:szCs w:val="24"/>
          </w:rPr>
          <w:t xml:space="preserve"> ones published in</w:t>
        </w:r>
      </w:ins>
      <w:moveTo w:id="65" w:author="Alan" w:date="2012-03-20T10:00:00Z">
        <w:r w:rsidRPr="00AA1E70">
          <w:rPr>
            <w:rFonts w:ascii="Times New Roman" w:hAnsi="Times New Roman" w:cs="Times New Roman"/>
            <w:sz w:val="24"/>
            <w:szCs w:val="24"/>
            <w:rPrChange w:id="66" w:author="Alan" w:date="2012-03-20T10:01:00Z">
              <w:rPr>
                <w:rFonts w:asciiTheme="minorHAnsi" w:hAnsiTheme="minorHAnsi" w:cstheme="minorHAnsi"/>
                <w:b/>
              </w:rPr>
            </w:rPrChange>
          </w:rPr>
          <w:t xml:space="preserve"> </w:t>
        </w:r>
        <w:r w:rsidRPr="00AA1E70">
          <w:rPr>
            <w:rFonts w:ascii="Times New Roman" w:hAnsi="Times New Roman" w:cs="Times New Roman"/>
            <w:i/>
            <w:sz w:val="24"/>
            <w:szCs w:val="24"/>
            <w:rPrChange w:id="67" w:author="Alan" w:date="2012-03-20T13:56:00Z">
              <w:rPr>
                <w:rFonts w:asciiTheme="minorHAnsi" w:hAnsiTheme="minorHAnsi" w:cstheme="minorHAnsi"/>
                <w:b/>
              </w:rPr>
            </w:rPrChange>
          </w:rPr>
          <w:t>Physical Review</w:t>
        </w:r>
      </w:moveTo>
      <w:ins w:id="68" w:author="Alan" w:date="2012-03-20T10:03:00Z">
        <w:r w:rsidRPr="00AA1E70">
          <w:rPr>
            <w:rFonts w:ascii="Times New Roman" w:hAnsi="Times New Roman" w:cs="Times New Roman"/>
            <w:i/>
            <w:sz w:val="24"/>
            <w:szCs w:val="24"/>
            <w:rPrChange w:id="69" w:author="Alan" w:date="2012-03-20T13:56:00Z">
              <w:rPr>
                <w:rFonts w:ascii="Times New Roman" w:hAnsi="Times New Roman" w:cs="Times New Roman"/>
                <w:sz w:val="24"/>
                <w:szCs w:val="24"/>
              </w:rPr>
            </w:rPrChange>
          </w:rPr>
          <w:t xml:space="preserve"> B</w:t>
        </w:r>
      </w:ins>
      <w:moveTo w:id="70" w:author="Alan" w:date="2012-03-20T10:00:00Z">
        <w:del w:id="71" w:author="Alan" w:date="2012-03-20T10:03:00Z">
          <w:r w:rsidRPr="00AA1E70">
            <w:rPr>
              <w:rFonts w:ascii="Times New Roman" w:hAnsi="Times New Roman" w:cs="Times New Roman"/>
              <w:sz w:val="24"/>
              <w:szCs w:val="24"/>
              <w:rPrChange w:id="72" w:author="Alan" w:date="2012-03-20T10:01:00Z">
                <w:rPr>
                  <w:rFonts w:asciiTheme="minorHAnsi" w:hAnsiTheme="minorHAnsi" w:cstheme="minorHAnsi"/>
                  <w:b/>
                </w:rPr>
              </w:rPrChange>
            </w:rPr>
            <w:delText xml:space="preserve"> published articles</w:delText>
          </w:r>
        </w:del>
        <w:r w:rsidRPr="00AA1E70">
          <w:rPr>
            <w:rFonts w:ascii="Times New Roman" w:hAnsi="Times New Roman" w:cs="Times New Roman"/>
            <w:sz w:val="24"/>
            <w:szCs w:val="24"/>
            <w:rPrChange w:id="73" w:author="Alan" w:date="2012-03-20T10:01:00Z">
              <w:rPr>
                <w:rFonts w:asciiTheme="minorHAnsi" w:hAnsiTheme="minorHAnsi" w:cstheme="minorHAnsi"/>
                <w:b/>
              </w:rPr>
            </w:rPrChange>
          </w:rPr>
          <w:t>.</w:t>
        </w:r>
      </w:moveTo>
    </w:p>
    <w:p w:rsidR="00000000" w:rsidRDefault="00837092">
      <w:pPr>
        <w:pStyle w:val="HTMLPreformatted"/>
        <w:ind w:left="720"/>
        <w:rPr>
          <w:rFonts w:ascii="Times New Roman" w:hAnsi="Times New Roman" w:cs="Times New Roman"/>
          <w:sz w:val="24"/>
          <w:szCs w:val="24"/>
          <w:rPrChange w:id="74" w:author="Alan" w:date="2012-03-20T10:01:00Z">
            <w:rPr>
              <w:rFonts w:asciiTheme="minorHAnsi" w:hAnsiTheme="minorHAnsi" w:cstheme="minorHAnsi"/>
              <w:b/>
            </w:rPr>
          </w:rPrChange>
        </w:rPr>
        <w:pPrChange w:id="75" w:author="Alan" w:date="2012-03-20T13:58:00Z">
          <w:pPr>
            <w:pStyle w:val="HTMLPreformatted"/>
            <w:numPr>
              <w:numId w:val="12"/>
            </w:numPr>
            <w:ind w:left="720" w:hanging="360"/>
          </w:pPr>
        </w:pPrChange>
      </w:pPr>
    </w:p>
    <w:p w:rsidR="004F4881" w:rsidRPr="004F4881" w:rsidRDefault="00AA1E70" w:rsidP="004F4881">
      <w:pPr>
        <w:pStyle w:val="HTMLPreformatted"/>
        <w:numPr>
          <w:ilvl w:val="0"/>
          <w:numId w:val="12"/>
        </w:numPr>
        <w:rPr>
          <w:rFonts w:ascii="Times New Roman" w:hAnsi="Times New Roman" w:cs="Times New Roman"/>
          <w:sz w:val="24"/>
          <w:szCs w:val="24"/>
          <w:rPrChange w:id="76" w:author="Alan" w:date="2012-03-20T10:01:00Z">
            <w:rPr>
              <w:rFonts w:asciiTheme="minorHAnsi" w:hAnsiTheme="minorHAnsi" w:cstheme="minorHAnsi"/>
              <w:b/>
            </w:rPr>
          </w:rPrChange>
        </w:rPr>
      </w:pPr>
      <w:moveTo w:id="77" w:author="Alan" w:date="2012-03-20T10:00:00Z">
        <w:r w:rsidRPr="00AA1E70">
          <w:rPr>
            <w:rFonts w:ascii="Times New Roman" w:hAnsi="Times New Roman" w:cs="Times New Roman"/>
            <w:sz w:val="24"/>
            <w:szCs w:val="24"/>
            <w:rPrChange w:id="78" w:author="Alan" w:date="2012-03-20T10:01:00Z">
              <w:rPr>
                <w:rFonts w:asciiTheme="minorHAnsi" w:hAnsiTheme="minorHAnsi" w:cstheme="minorHAnsi"/>
                <w:b/>
              </w:rPr>
            </w:rPrChange>
          </w:rPr>
          <w:t>The</w:t>
        </w:r>
      </w:moveTo>
      <w:ins w:id="79" w:author="Alan" w:date="2012-03-20T10:04:00Z">
        <w:r w:rsidR="004F4881">
          <w:rPr>
            <w:rFonts w:ascii="Times New Roman" w:hAnsi="Times New Roman" w:cs="Times New Roman"/>
            <w:sz w:val="24"/>
            <w:szCs w:val="24"/>
          </w:rPr>
          <w:t xml:space="preserve"> formal</w:t>
        </w:r>
      </w:ins>
      <w:moveTo w:id="80" w:author="Alan" w:date="2012-03-20T10:00:00Z">
        <w:r w:rsidRPr="00AA1E70">
          <w:rPr>
            <w:rFonts w:ascii="Times New Roman" w:hAnsi="Times New Roman" w:cs="Times New Roman"/>
            <w:sz w:val="24"/>
            <w:szCs w:val="24"/>
            <w:rPrChange w:id="81" w:author="Alan" w:date="2012-03-20T10:01:00Z">
              <w:rPr>
                <w:rFonts w:asciiTheme="minorHAnsi" w:hAnsiTheme="minorHAnsi" w:cstheme="minorHAnsi"/>
                <w:b/>
              </w:rPr>
            </w:rPrChange>
          </w:rPr>
          <w:t xml:space="preserve"> derivation of</w:t>
        </w:r>
      </w:moveTo>
      <w:ins w:id="82" w:author="Alan" w:date="2012-03-20T10:03:00Z">
        <w:r w:rsidR="004F4881">
          <w:rPr>
            <w:rFonts w:ascii="Times New Roman" w:hAnsi="Times New Roman" w:cs="Times New Roman"/>
            <w:sz w:val="24"/>
            <w:szCs w:val="24"/>
          </w:rPr>
          <w:t xml:space="preserve"> the</w:t>
        </w:r>
      </w:ins>
      <w:moveTo w:id="83" w:author="Alan" w:date="2012-03-20T10:00:00Z">
        <w:r w:rsidRPr="00AA1E70">
          <w:rPr>
            <w:rFonts w:ascii="Times New Roman" w:hAnsi="Times New Roman" w:cs="Times New Roman"/>
            <w:sz w:val="24"/>
            <w:szCs w:val="24"/>
            <w:rPrChange w:id="84" w:author="Alan" w:date="2012-03-20T10:01:00Z">
              <w:rPr>
                <w:rFonts w:asciiTheme="minorHAnsi" w:hAnsiTheme="minorHAnsi" w:cstheme="minorHAnsi"/>
                <w:b/>
              </w:rPr>
            </w:rPrChange>
          </w:rPr>
          <w:t xml:space="preserve"> Phi</w:t>
        </w:r>
      </w:moveTo>
      <w:ins w:id="85" w:author="Alan" w:date="2012-03-20T10:04:00Z">
        <w:r w:rsidR="004F4881">
          <w:rPr>
            <w:rFonts w:ascii="Times New Roman" w:hAnsi="Times New Roman" w:cs="Times New Roman"/>
            <w:sz w:val="24"/>
            <w:szCs w:val="24"/>
          </w:rPr>
          <w:t xml:space="preserve"> method for predicting phonon properties (which is rigorous and correct)</w:t>
        </w:r>
      </w:ins>
      <w:moveTo w:id="86" w:author="Alan" w:date="2012-03-20T10:00:00Z">
        <w:r w:rsidRPr="00AA1E70">
          <w:rPr>
            <w:rFonts w:ascii="Times New Roman" w:hAnsi="Times New Roman" w:cs="Times New Roman"/>
            <w:sz w:val="24"/>
            <w:szCs w:val="24"/>
            <w:rPrChange w:id="87" w:author="Alan" w:date="2012-03-20T10:01:00Z">
              <w:rPr>
                <w:rFonts w:asciiTheme="minorHAnsi" w:hAnsiTheme="minorHAnsi" w:cstheme="minorHAnsi"/>
                <w:b/>
              </w:rPr>
            </w:rPrChange>
          </w:rPr>
          <w:t xml:space="preserve"> in the frequency domain</w:t>
        </w:r>
      </w:moveTo>
      <w:ins w:id="88" w:author="Alan" w:date="2012-03-20T10:04:00Z">
        <w:r w:rsidR="004F4881">
          <w:rPr>
            <w:rFonts w:ascii="Times New Roman" w:hAnsi="Times New Roman" w:cs="Times New Roman"/>
            <w:sz w:val="24"/>
            <w:szCs w:val="24"/>
          </w:rPr>
          <w:t>. This new formulation</w:t>
        </w:r>
      </w:ins>
      <w:moveTo w:id="89" w:author="Alan" w:date="2012-03-20T10:00:00Z">
        <w:r w:rsidRPr="00AA1E70">
          <w:rPr>
            <w:rFonts w:ascii="Times New Roman" w:hAnsi="Times New Roman" w:cs="Times New Roman"/>
            <w:sz w:val="24"/>
            <w:szCs w:val="24"/>
            <w:rPrChange w:id="90" w:author="Alan" w:date="2012-03-20T10:01:00Z">
              <w:rPr>
                <w:rFonts w:asciiTheme="minorHAnsi" w:hAnsiTheme="minorHAnsi" w:cstheme="minorHAnsi"/>
                <w:b/>
              </w:rPr>
            </w:rPrChange>
          </w:rPr>
          <w:t xml:space="preserve"> has not been published before</w:t>
        </w:r>
      </w:moveTo>
      <w:ins w:id="91" w:author="Alan" w:date="2012-03-20T10:04:00Z">
        <w:r w:rsidR="004F4881">
          <w:rPr>
            <w:rFonts w:ascii="Times New Roman" w:hAnsi="Times New Roman" w:cs="Times New Roman"/>
            <w:sz w:val="24"/>
            <w:szCs w:val="24"/>
          </w:rPr>
          <w:t xml:space="preserve"> and </w:t>
        </w:r>
      </w:ins>
      <w:moveTo w:id="92" w:author="Alan" w:date="2012-03-20T10:00:00Z">
        <w:del w:id="93" w:author="Alan" w:date="2012-03-20T10:04:00Z">
          <w:r w:rsidRPr="00AA1E70">
            <w:rPr>
              <w:rFonts w:ascii="Times New Roman" w:hAnsi="Times New Roman" w:cs="Times New Roman"/>
              <w:sz w:val="24"/>
              <w:szCs w:val="24"/>
              <w:rPrChange w:id="94" w:author="Alan" w:date="2012-03-20T10:01:00Z">
                <w:rPr>
                  <w:rFonts w:asciiTheme="minorHAnsi" w:hAnsiTheme="minorHAnsi" w:cstheme="minorHAnsi"/>
                  <w:b/>
                </w:rPr>
              </w:rPrChange>
            </w:rPr>
            <w:delText xml:space="preserve">.  This derivation </w:delText>
          </w:r>
        </w:del>
        <w:r w:rsidRPr="00AA1E70">
          <w:rPr>
            <w:rFonts w:ascii="Times New Roman" w:hAnsi="Times New Roman" w:cs="Times New Roman"/>
            <w:sz w:val="24"/>
            <w:szCs w:val="24"/>
            <w:rPrChange w:id="95" w:author="Alan" w:date="2012-03-20T10:01:00Z">
              <w:rPr>
                <w:rFonts w:asciiTheme="minorHAnsi" w:hAnsiTheme="minorHAnsi" w:cstheme="minorHAnsi"/>
                <w:b/>
              </w:rPr>
            </w:rPrChange>
          </w:rPr>
          <w:t xml:space="preserve">has particular advantages over </w:t>
        </w:r>
      </w:moveTo>
      <w:ins w:id="96" w:author="Alan" w:date="2012-03-20T13:56:00Z">
        <w:r w:rsidR="006F718B">
          <w:rPr>
            <w:rFonts w:ascii="Times New Roman" w:hAnsi="Times New Roman" w:cs="Times New Roman"/>
            <w:sz w:val="24"/>
            <w:szCs w:val="24"/>
          </w:rPr>
          <w:t>a similar</w:t>
        </w:r>
      </w:ins>
      <w:moveTo w:id="97" w:author="Alan" w:date="2012-03-20T10:00:00Z">
        <w:del w:id="98" w:author="Alan" w:date="2012-03-20T13:56:00Z">
          <w:r w:rsidRPr="00AA1E70">
            <w:rPr>
              <w:rFonts w:ascii="Times New Roman" w:hAnsi="Times New Roman" w:cs="Times New Roman"/>
              <w:sz w:val="24"/>
              <w:szCs w:val="24"/>
              <w:rPrChange w:id="99" w:author="Alan" w:date="2012-03-20T10:01:00Z">
                <w:rPr>
                  <w:rFonts w:asciiTheme="minorHAnsi" w:hAnsiTheme="minorHAnsi" w:cstheme="minorHAnsi"/>
                  <w:b/>
                </w:rPr>
              </w:rPrChange>
            </w:rPr>
            <w:delText>the</w:delText>
          </w:r>
        </w:del>
        <w:r w:rsidRPr="00AA1E70">
          <w:rPr>
            <w:rFonts w:ascii="Times New Roman" w:hAnsi="Times New Roman" w:cs="Times New Roman"/>
            <w:sz w:val="24"/>
            <w:szCs w:val="24"/>
            <w:rPrChange w:id="100" w:author="Alan" w:date="2012-03-20T10:01:00Z">
              <w:rPr>
                <w:rFonts w:asciiTheme="minorHAnsi" w:hAnsiTheme="minorHAnsi" w:cstheme="minorHAnsi"/>
                <w:b/>
              </w:rPr>
            </w:rPrChange>
          </w:rPr>
          <w:t xml:space="preserve"> </w:t>
        </w:r>
        <w:del w:id="101" w:author="Alan" w:date="2012-03-20T10:05:00Z">
          <w:r w:rsidRPr="00AA1E70">
            <w:rPr>
              <w:rFonts w:ascii="Times New Roman" w:hAnsi="Times New Roman" w:cs="Times New Roman"/>
              <w:sz w:val="24"/>
              <w:szCs w:val="24"/>
              <w:rPrChange w:id="102" w:author="Alan" w:date="2012-03-20T10:01:00Z">
                <w:rPr>
                  <w:rFonts w:asciiTheme="minorHAnsi" w:hAnsiTheme="minorHAnsi" w:cstheme="minorHAnsi"/>
                  <w:b/>
                </w:rPr>
              </w:rPrChange>
            </w:rPr>
            <w:delText>real-</w:delText>
          </w:r>
        </w:del>
        <w:r w:rsidRPr="00AA1E70">
          <w:rPr>
            <w:rFonts w:ascii="Times New Roman" w:hAnsi="Times New Roman" w:cs="Times New Roman"/>
            <w:sz w:val="24"/>
            <w:szCs w:val="24"/>
            <w:rPrChange w:id="103" w:author="Alan" w:date="2012-03-20T10:01:00Z">
              <w:rPr>
                <w:rFonts w:asciiTheme="minorHAnsi" w:hAnsiTheme="minorHAnsi" w:cstheme="minorHAnsi"/>
                <w:b/>
              </w:rPr>
            </w:rPrChange>
          </w:rPr>
          <w:t>time</w:t>
        </w:r>
      </w:moveTo>
      <w:ins w:id="104" w:author="Alan" w:date="2012-03-20T13:56:00Z">
        <w:r w:rsidR="006F718B">
          <w:rPr>
            <w:rFonts w:ascii="Times New Roman" w:hAnsi="Times New Roman" w:cs="Times New Roman"/>
            <w:sz w:val="24"/>
            <w:szCs w:val="24"/>
          </w:rPr>
          <w:t>-</w:t>
        </w:r>
      </w:ins>
      <w:moveTo w:id="105" w:author="Alan" w:date="2012-03-20T10:00:00Z">
        <w:del w:id="106" w:author="Alan" w:date="2012-03-20T13:56:00Z">
          <w:r w:rsidRPr="00AA1E70">
            <w:rPr>
              <w:rFonts w:ascii="Times New Roman" w:hAnsi="Times New Roman" w:cs="Times New Roman"/>
              <w:sz w:val="24"/>
              <w:szCs w:val="24"/>
              <w:rPrChange w:id="107" w:author="Alan" w:date="2012-03-20T10:01:00Z">
                <w:rPr>
                  <w:rFonts w:asciiTheme="minorHAnsi" w:hAnsiTheme="minorHAnsi" w:cstheme="minorHAnsi"/>
                  <w:b/>
                </w:rPr>
              </w:rPrChange>
            </w:rPr>
            <w:delText xml:space="preserve"> </w:delText>
          </w:r>
        </w:del>
        <w:r w:rsidRPr="00AA1E70">
          <w:rPr>
            <w:rFonts w:ascii="Times New Roman" w:hAnsi="Times New Roman" w:cs="Times New Roman"/>
            <w:sz w:val="24"/>
            <w:szCs w:val="24"/>
            <w:rPrChange w:id="108" w:author="Alan" w:date="2012-03-20T10:01:00Z">
              <w:rPr>
                <w:rFonts w:asciiTheme="minorHAnsi" w:hAnsiTheme="minorHAnsi" w:cstheme="minorHAnsi"/>
                <w:b/>
              </w:rPr>
            </w:rPrChange>
          </w:rPr>
          <w:t xml:space="preserve">domain approach </w:t>
        </w:r>
      </w:moveTo>
      <w:ins w:id="109" w:author="Alan" w:date="2012-03-20T10:07:00Z">
        <w:r w:rsidR="003E14F1">
          <w:rPr>
            <w:rFonts w:ascii="Times New Roman" w:hAnsi="Times New Roman" w:cs="Times New Roman"/>
            <w:sz w:val="24"/>
            <w:szCs w:val="24"/>
          </w:rPr>
          <w:t>described</w:t>
        </w:r>
      </w:ins>
      <w:moveTo w:id="110" w:author="Alan" w:date="2012-03-20T10:00:00Z">
        <w:del w:id="111" w:author="Alan" w:date="2012-03-20T10:07:00Z">
          <w:r w:rsidRPr="00AA1E70">
            <w:rPr>
              <w:rFonts w:ascii="Times New Roman" w:hAnsi="Times New Roman" w:cs="Times New Roman"/>
              <w:sz w:val="24"/>
              <w:szCs w:val="24"/>
              <w:rPrChange w:id="112" w:author="Alan" w:date="2012-03-20T10:01:00Z">
                <w:rPr>
                  <w:rFonts w:asciiTheme="minorHAnsi" w:hAnsiTheme="minorHAnsi" w:cstheme="minorHAnsi"/>
                  <w:b/>
                </w:rPr>
              </w:rPrChange>
            </w:rPr>
            <w:delText>used</w:delText>
          </w:r>
        </w:del>
        <w:r w:rsidRPr="00AA1E70">
          <w:rPr>
            <w:rFonts w:ascii="Times New Roman" w:hAnsi="Times New Roman" w:cs="Times New Roman"/>
            <w:sz w:val="24"/>
            <w:szCs w:val="24"/>
            <w:rPrChange w:id="113" w:author="Alan" w:date="2012-03-20T10:01:00Z">
              <w:rPr>
                <w:rFonts w:asciiTheme="minorHAnsi" w:hAnsiTheme="minorHAnsi" w:cstheme="minorHAnsi"/>
                <w:b/>
              </w:rPr>
            </w:rPrChange>
          </w:rPr>
          <w:t xml:space="preserve"> </w:t>
        </w:r>
      </w:moveTo>
      <w:ins w:id="114" w:author="Alan" w:date="2012-03-20T10:05:00Z">
        <w:r w:rsidR="004F4881">
          <w:rPr>
            <w:rFonts w:ascii="Times New Roman" w:hAnsi="Times New Roman" w:cs="Times New Roman"/>
            <w:sz w:val="24"/>
            <w:szCs w:val="24"/>
          </w:rPr>
          <w:t>previously</w:t>
        </w:r>
      </w:ins>
      <w:moveTo w:id="115" w:author="Alan" w:date="2012-03-20T10:00:00Z">
        <w:del w:id="116" w:author="Alan" w:date="2012-03-20T10:05:00Z">
          <w:r w:rsidRPr="00AA1E70">
            <w:rPr>
              <w:rFonts w:ascii="Times New Roman" w:hAnsi="Times New Roman" w:cs="Times New Roman"/>
              <w:sz w:val="24"/>
              <w:szCs w:val="24"/>
              <w:rPrChange w:id="117" w:author="Alan" w:date="2012-03-20T10:01:00Z">
                <w:rPr>
                  <w:rFonts w:asciiTheme="minorHAnsi" w:hAnsiTheme="minorHAnsi" w:cstheme="minorHAnsi"/>
                  <w:b/>
                </w:rPr>
              </w:rPrChange>
            </w:rPr>
            <w:delText>before</w:delText>
          </w:r>
        </w:del>
        <w:r w:rsidRPr="00AA1E70">
          <w:rPr>
            <w:rFonts w:ascii="Times New Roman" w:hAnsi="Times New Roman" w:cs="Times New Roman"/>
            <w:sz w:val="24"/>
            <w:szCs w:val="24"/>
            <w:rPrChange w:id="118" w:author="Alan" w:date="2012-03-20T10:01:00Z">
              <w:rPr>
                <w:rFonts w:asciiTheme="minorHAnsi" w:hAnsiTheme="minorHAnsi" w:cstheme="minorHAnsi"/>
                <w:b/>
              </w:rPr>
            </w:rPrChange>
          </w:rPr>
          <w:t>.</w:t>
        </w:r>
      </w:moveTo>
    </w:p>
    <w:moveToRangeEnd w:id="38"/>
    <w:p w:rsidR="003E14F1" w:rsidRDefault="003E14F1" w:rsidP="009A6C68">
      <w:pPr>
        <w:pStyle w:val="BodyText"/>
        <w:rPr>
          <w:ins w:id="119" w:author="Alan" w:date="2012-03-20T10:06:00Z"/>
        </w:rPr>
      </w:pPr>
    </w:p>
    <w:p w:rsidR="00272AE7" w:rsidRPr="003E14F1" w:rsidDel="00940898" w:rsidRDefault="00AA1E70" w:rsidP="009A6C68">
      <w:pPr>
        <w:pStyle w:val="BodyText"/>
        <w:rPr>
          <w:del w:id="120" w:author="Alan" w:date="2012-03-20T09:41:00Z"/>
        </w:rPr>
      </w:pPr>
      <w:ins w:id="121" w:author="Alan" w:date="2012-03-20T10:06:00Z">
        <w:r w:rsidRPr="00AA1E70">
          <w:rPr>
            <w:b/>
            <w:rPrChange w:id="122" w:author="Alan" w:date="2012-03-20T10:06:00Z">
              <w:rPr/>
            </w:rPrChange>
          </w:rPr>
          <w:t>Response to Referee</w:t>
        </w:r>
      </w:ins>
      <w:ins w:id="123" w:author="Alan" w:date="2012-03-20T13:54:00Z">
        <w:r w:rsidR="006F718B">
          <w:rPr>
            <w:b/>
          </w:rPr>
          <w:t xml:space="preserve"> </w:t>
        </w:r>
        <w:r w:rsidRPr="00AA1E70">
          <w:rPr>
            <w:rPrChange w:id="124" w:author="Alan" w:date="2012-03-20T13:55:00Z">
              <w:rPr>
                <w:b/>
              </w:rPr>
            </w:rPrChange>
          </w:rPr>
          <w:t>(referee’s text in italics)</w:t>
        </w:r>
      </w:ins>
      <w:del w:id="125" w:author="Alan" w:date="2012-03-20T09:40:00Z">
        <w:r w:rsidR="00A44EC6" w:rsidRPr="003E14F1" w:rsidDel="00940898">
          <w:delText>This may have been our fault in the manuscript preparation. However, on closer inspection we believe that the message of the manuscript is clear, which we highlight below.</w:delText>
        </w:r>
        <w:r w:rsidR="006A47C2" w:rsidRPr="003E14F1" w:rsidDel="00940898">
          <w:delText xml:space="preserve"> </w:delText>
        </w:r>
        <w:r w:rsidR="00224952" w:rsidRPr="003E14F1" w:rsidDel="00940898">
          <w:delText xml:space="preserve"> </w:delText>
        </w:r>
        <w:r w:rsidR="001C380A" w:rsidRPr="003E14F1" w:rsidDel="00940898">
          <w:delText>We disagree with the</w:delText>
        </w:r>
        <w:r w:rsidR="00ED5721" w:rsidRPr="003E14F1" w:rsidDel="00940898">
          <w:delText xml:space="preserve"> reviewer on</w:delText>
        </w:r>
        <w:r w:rsidR="00975402" w:rsidRPr="003E14F1" w:rsidDel="00940898">
          <w:delText xml:space="preserve"> the importance of our manuscri</w:delText>
        </w:r>
        <w:r w:rsidR="00ED5721" w:rsidRPr="003E14F1" w:rsidDel="00940898">
          <w:delText>pt</w:delText>
        </w:r>
        <w:r w:rsidR="001C380A" w:rsidRPr="003E14F1" w:rsidDel="00940898">
          <w:delText>, and believe that</w:delText>
        </w:r>
      </w:del>
      <w:del w:id="126" w:author="Alan" w:date="2012-03-20T09:41:00Z">
        <w:r w:rsidR="001C380A" w:rsidRPr="003E14F1" w:rsidDel="00940898">
          <w:delText xml:space="preserve"> a second revi</w:delText>
        </w:r>
        <w:r w:rsidR="00E01F46" w:rsidRPr="003E14F1" w:rsidDel="00940898">
          <w:delText>e</w:delText>
        </w:r>
        <w:r w:rsidR="001C380A" w:rsidRPr="003E14F1" w:rsidDel="00940898">
          <w:delText>wer and/or an additional review by the original rev</w:delText>
        </w:r>
        <w:r w:rsidR="00842CE3" w:rsidRPr="003E14F1" w:rsidDel="00940898">
          <w:delText>iewer</w:delText>
        </w:r>
        <w:r w:rsidR="00216553" w:rsidRPr="003E14F1" w:rsidDel="00940898">
          <w:delText>,</w:delText>
        </w:r>
        <w:bookmarkStart w:id="127" w:name="_GoBack"/>
        <w:bookmarkEnd w:id="127"/>
        <w:r w:rsidR="00842CE3" w:rsidRPr="003E14F1" w:rsidDel="00940898">
          <w:delText xml:space="preserve"> is</w:delText>
        </w:r>
        <w:r w:rsidR="001C380A" w:rsidRPr="003E14F1" w:rsidDel="00940898">
          <w:delText xml:space="preserve"> necessary</w:delText>
        </w:r>
        <w:r w:rsidR="00DD420E" w:rsidRPr="003E14F1" w:rsidDel="00940898">
          <w:delText>.</w:delText>
        </w:r>
      </w:del>
    </w:p>
    <w:p w:rsidR="009153C5" w:rsidRPr="003E14F1" w:rsidRDefault="009153C5" w:rsidP="009A6C68">
      <w:pPr>
        <w:pStyle w:val="BodyText"/>
      </w:pPr>
    </w:p>
    <w:p w:rsidR="0081687D" w:rsidRPr="004F4881" w:rsidDel="00940898" w:rsidRDefault="00AA1E70" w:rsidP="0081687D">
      <w:pPr>
        <w:pStyle w:val="HTMLPreformatted"/>
        <w:rPr>
          <w:del w:id="128" w:author="Alan" w:date="2012-03-20T09:42:00Z"/>
          <w:rFonts w:ascii="Times New Roman" w:hAnsi="Times New Roman" w:cs="Times New Roman"/>
          <w:sz w:val="24"/>
          <w:szCs w:val="24"/>
          <w:rPrChange w:id="129" w:author="Alan" w:date="2012-03-20T10:01:00Z">
            <w:rPr>
              <w:del w:id="130" w:author="Alan" w:date="2012-03-20T09:42:00Z"/>
            </w:rPr>
          </w:rPrChange>
        </w:rPr>
      </w:pPr>
      <w:del w:id="131" w:author="Alan" w:date="2012-03-20T09:42:00Z">
        <w:r w:rsidRPr="00AA1E70">
          <w:rPr>
            <w:rFonts w:ascii="Times New Roman" w:hAnsi="Times New Roman" w:cs="Times New Roman"/>
            <w:sz w:val="24"/>
            <w:szCs w:val="24"/>
            <w:rPrChange w:id="132" w:author="Alan" w:date="2012-03-20T10:01:00Z">
              <w:rPr/>
            </w:rPrChange>
          </w:rPr>
          <w:delText>----------------------------------------------------------------------</w:delText>
        </w:r>
      </w:del>
    </w:p>
    <w:p w:rsidR="0081687D" w:rsidRPr="004F4881" w:rsidDel="00940898" w:rsidRDefault="00AA1E70" w:rsidP="0081687D">
      <w:pPr>
        <w:pStyle w:val="HTMLPreformatted"/>
        <w:rPr>
          <w:del w:id="133" w:author="Alan" w:date="2012-03-20T09:42:00Z"/>
          <w:rFonts w:ascii="Times New Roman" w:hAnsi="Times New Roman" w:cs="Times New Roman"/>
          <w:sz w:val="24"/>
          <w:szCs w:val="24"/>
          <w:rPrChange w:id="134" w:author="Alan" w:date="2012-03-20T10:01:00Z">
            <w:rPr>
              <w:del w:id="135" w:author="Alan" w:date="2012-03-20T09:42:00Z"/>
            </w:rPr>
          </w:rPrChange>
        </w:rPr>
      </w:pPr>
      <w:del w:id="136" w:author="Alan" w:date="2012-03-20T09:42:00Z">
        <w:r w:rsidRPr="00AA1E70">
          <w:rPr>
            <w:rFonts w:ascii="Times New Roman" w:hAnsi="Times New Roman" w:cs="Times New Roman"/>
            <w:sz w:val="24"/>
            <w:szCs w:val="24"/>
            <w:rPrChange w:id="137" w:author="Alan" w:date="2012-03-20T10:01:00Z">
              <w:rPr/>
            </w:rPrChange>
          </w:rPr>
          <w:delText>Report of the Referee -- BP11533/Larkin</w:delText>
        </w:r>
      </w:del>
    </w:p>
    <w:p w:rsidR="0081687D" w:rsidRPr="004F4881" w:rsidDel="00940898" w:rsidRDefault="00AA1E70" w:rsidP="0081687D">
      <w:pPr>
        <w:pStyle w:val="HTMLPreformatted"/>
        <w:rPr>
          <w:del w:id="138" w:author="Alan" w:date="2012-03-20T09:42:00Z"/>
          <w:rFonts w:ascii="Times New Roman" w:hAnsi="Times New Roman" w:cs="Times New Roman"/>
          <w:sz w:val="24"/>
          <w:szCs w:val="24"/>
          <w:rPrChange w:id="139" w:author="Alan" w:date="2012-03-20T10:01:00Z">
            <w:rPr>
              <w:del w:id="140" w:author="Alan" w:date="2012-03-20T09:42:00Z"/>
            </w:rPr>
          </w:rPrChange>
        </w:rPr>
      </w:pPr>
      <w:del w:id="141" w:author="Alan" w:date="2012-03-20T09:42:00Z">
        <w:r w:rsidRPr="00AA1E70">
          <w:rPr>
            <w:rFonts w:ascii="Times New Roman" w:hAnsi="Times New Roman" w:cs="Times New Roman"/>
            <w:sz w:val="24"/>
            <w:szCs w:val="24"/>
            <w:rPrChange w:id="142" w:author="Alan" w:date="2012-03-20T10:01:00Z">
              <w:rPr/>
            </w:rPrChange>
          </w:rPr>
          <w:delText>----------------------------------------------------------------------</w:delText>
        </w:r>
      </w:del>
    </w:p>
    <w:p w:rsidR="0081687D" w:rsidRPr="004F4881" w:rsidDel="003E14F1" w:rsidRDefault="0081687D" w:rsidP="0081687D">
      <w:pPr>
        <w:pStyle w:val="HTMLPreformatted"/>
        <w:rPr>
          <w:del w:id="143" w:author="Alan" w:date="2012-03-20T10:06:00Z"/>
          <w:rFonts w:ascii="Times New Roman" w:hAnsi="Times New Roman" w:cs="Times New Roman"/>
          <w:sz w:val="24"/>
          <w:szCs w:val="24"/>
          <w:rPrChange w:id="144" w:author="Alan" w:date="2012-03-20T10:01:00Z">
            <w:rPr>
              <w:del w:id="145" w:author="Alan" w:date="2012-03-20T10:06:00Z"/>
            </w:rPr>
          </w:rPrChange>
        </w:rPr>
      </w:pPr>
    </w:p>
    <w:p w:rsidR="0081687D" w:rsidRPr="004F4881" w:rsidDel="00940898" w:rsidRDefault="004F4881" w:rsidP="0081687D">
      <w:pPr>
        <w:pStyle w:val="HTMLPreformatted"/>
        <w:rPr>
          <w:del w:id="146" w:author="Alan" w:date="2012-03-20T09:42:00Z"/>
          <w:rFonts w:ascii="Times New Roman" w:hAnsi="Times New Roman" w:cs="Times New Roman"/>
          <w:i/>
          <w:sz w:val="24"/>
          <w:szCs w:val="24"/>
          <w:rPrChange w:id="147" w:author="Alan" w:date="2012-03-20T10:01:00Z">
            <w:rPr>
              <w:del w:id="148" w:author="Alan" w:date="2012-03-20T09:42:00Z"/>
            </w:rPr>
          </w:rPrChange>
        </w:rPr>
      </w:pPr>
      <w:ins w:id="149" w:author="Alan" w:date="2012-03-20T09:56:00Z">
        <w:r w:rsidRPr="004F4881">
          <w:rPr>
            <w:rFonts w:ascii="Times New Roman" w:hAnsi="Times New Roman" w:cs="Times New Roman"/>
            <w:sz w:val="24"/>
            <w:szCs w:val="24"/>
          </w:rPr>
          <w:t xml:space="preserve">1. </w:t>
        </w:r>
      </w:ins>
      <w:ins w:id="150" w:author="Alan" w:date="2012-03-20T09:43:00Z">
        <w:r w:rsidR="006F0AB2" w:rsidRPr="004F4881">
          <w:rPr>
            <w:rFonts w:ascii="Times New Roman" w:hAnsi="Times New Roman" w:cs="Times New Roman"/>
            <w:i/>
            <w:sz w:val="24"/>
            <w:szCs w:val="24"/>
          </w:rPr>
          <w:t>“</w:t>
        </w:r>
      </w:ins>
      <w:r w:rsidR="00AA1E70" w:rsidRPr="00AA1E70">
        <w:rPr>
          <w:rFonts w:ascii="Times New Roman" w:hAnsi="Times New Roman" w:cs="Times New Roman"/>
          <w:i/>
          <w:sz w:val="24"/>
          <w:szCs w:val="24"/>
          <w:rPrChange w:id="151" w:author="Alan" w:date="2012-03-20T10:01:00Z">
            <w:rPr/>
          </w:rPrChange>
        </w:rPr>
        <w:t>The authors present a theoretical article where they propose an</w:t>
      </w:r>
      <w:ins w:id="152" w:author="Alan" w:date="2012-03-20T09:42:00Z">
        <w:r w:rsidR="00940898" w:rsidRPr="004F4881">
          <w:rPr>
            <w:rFonts w:ascii="Times New Roman" w:hAnsi="Times New Roman" w:cs="Times New Roman"/>
            <w:i/>
            <w:sz w:val="24"/>
            <w:szCs w:val="24"/>
          </w:rPr>
          <w:t xml:space="preserve"> </w:t>
        </w:r>
      </w:ins>
    </w:p>
    <w:p w:rsidR="0081687D" w:rsidRPr="004F4881" w:rsidDel="00940898" w:rsidRDefault="00AA1E70" w:rsidP="0081687D">
      <w:pPr>
        <w:pStyle w:val="HTMLPreformatted"/>
        <w:rPr>
          <w:del w:id="153" w:author="Alan" w:date="2012-03-20T09:42:00Z"/>
          <w:rFonts w:ascii="Times New Roman" w:hAnsi="Times New Roman" w:cs="Times New Roman"/>
          <w:i/>
          <w:sz w:val="24"/>
          <w:szCs w:val="24"/>
          <w:rPrChange w:id="154" w:author="Alan" w:date="2012-03-20T10:01:00Z">
            <w:rPr>
              <w:del w:id="155" w:author="Alan" w:date="2012-03-20T09:42:00Z"/>
            </w:rPr>
          </w:rPrChange>
        </w:rPr>
      </w:pPr>
      <w:proofErr w:type="gramStart"/>
      <w:r w:rsidRPr="00AA1E70">
        <w:rPr>
          <w:rFonts w:ascii="Times New Roman" w:hAnsi="Times New Roman" w:cs="Times New Roman"/>
          <w:i/>
          <w:sz w:val="24"/>
          <w:szCs w:val="24"/>
          <w:rPrChange w:id="156" w:author="Alan" w:date="2012-03-20T10:01:00Z">
            <w:rPr/>
          </w:rPrChange>
        </w:rPr>
        <w:t>alternative</w:t>
      </w:r>
      <w:proofErr w:type="gramEnd"/>
      <w:r w:rsidRPr="00AA1E70">
        <w:rPr>
          <w:rFonts w:ascii="Times New Roman" w:hAnsi="Times New Roman" w:cs="Times New Roman"/>
          <w:i/>
          <w:sz w:val="24"/>
          <w:szCs w:val="24"/>
          <w:rPrChange w:id="157" w:author="Alan" w:date="2012-03-20T10:01:00Z">
            <w:rPr/>
          </w:rPrChange>
        </w:rPr>
        <w:t xml:space="preserve"> expression to calculate the phonon properties (phonon</w:t>
      </w:r>
      <w:ins w:id="158" w:author="Alan" w:date="2012-03-20T09:42:00Z">
        <w:r w:rsidR="00940898" w:rsidRPr="004F4881">
          <w:rPr>
            <w:rFonts w:ascii="Times New Roman" w:hAnsi="Times New Roman" w:cs="Times New Roman"/>
            <w:i/>
            <w:sz w:val="24"/>
            <w:szCs w:val="24"/>
          </w:rPr>
          <w:t xml:space="preserve"> </w:t>
        </w:r>
      </w:ins>
    </w:p>
    <w:p w:rsidR="0081687D" w:rsidRPr="004F4881" w:rsidDel="00940898" w:rsidRDefault="00AA1E70" w:rsidP="0081687D">
      <w:pPr>
        <w:pStyle w:val="HTMLPreformatted"/>
        <w:rPr>
          <w:del w:id="159" w:author="Alan" w:date="2012-03-20T09:42:00Z"/>
          <w:rFonts w:ascii="Times New Roman" w:hAnsi="Times New Roman" w:cs="Times New Roman"/>
          <w:i/>
          <w:sz w:val="24"/>
          <w:szCs w:val="24"/>
          <w:rPrChange w:id="160" w:author="Alan" w:date="2012-03-20T10:01:00Z">
            <w:rPr>
              <w:del w:id="161" w:author="Alan" w:date="2012-03-20T09:42:00Z"/>
            </w:rPr>
          </w:rPrChange>
        </w:rPr>
      </w:pPr>
      <w:proofErr w:type="gramStart"/>
      <w:r w:rsidRPr="00AA1E70">
        <w:rPr>
          <w:rFonts w:ascii="Times New Roman" w:hAnsi="Times New Roman" w:cs="Times New Roman"/>
          <w:i/>
          <w:sz w:val="24"/>
          <w:szCs w:val="24"/>
          <w:rPrChange w:id="162" w:author="Alan" w:date="2012-03-20T10:01:00Z">
            <w:rPr/>
          </w:rPrChange>
        </w:rPr>
        <w:t>frequencies</w:t>
      </w:r>
      <w:proofErr w:type="gramEnd"/>
      <w:r w:rsidRPr="00AA1E70">
        <w:rPr>
          <w:rFonts w:ascii="Times New Roman" w:hAnsi="Times New Roman" w:cs="Times New Roman"/>
          <w:i/>
          <w:sz w:val="24"/>
          <w:szCs w:val="24"/>
          <w:rPrChange w:id="163" w:author="Alan" w:date="2012-03-20T10:01:00Z">
            <w:rPr/>
          </w:rPrChange>
        </w:rPr>
        <w:t xml:space="preserve"> and life-times) in a molecular dynamics simulation (MD).</w:t>
      </w:r>
      <w:ins w:id="164" w:author="Alan" w:date="2012-03-20T09:42:00Z">
        <w:r w:rsidR="00940898" w:rsidRPr="004F4881">
          <w:rPr>
            <w:rFonts w:ascii="Times New Roman" w:hAnsi="Times New Roman" w:cs="Times New Roman"/>
            <w:i/>
            <w:sz w:val="24"/>
            <w:szCs w:val="24"/>
          </w:rPr>
          <w:t xml:space="preserve"> </w:t>
        </w:r>
      </w:ins>
    </w:p>
    <w:p w:rsidR="0081687D" w:rsidRPr="004F4881" w:rsidDel="00940898" w:rsidRDefault="00AA1E70" w:rsidP="0081687D">
      <w:pPr>
        <w:pStyle w:val="HTMLPreformatted"/>
        <w:rPr>
          <w:del w:id="165" w:author="Alan" w:date="2012-03-20T09:42:00Z"/>
          <w:rFonts w:ascii="Times New Roman" w:hAnsi="Times New Roman" w:cs="Times New Roman"/>
          <w:i/>
          <w:sz w:val="24"/>
          <w:szCs w:val="24"/>
          <w:rPrChange w:id="166" w:author="Alan" w:date="2012-03-20T10:01:00Z">
            <w:rPr>
              <w:del w:id="167" w:author="Alan" w:date="2012-03-20T09:42:00Z"/>
            </w:rPr>
          </w:rPrChange>
        </w:rPr>
      </w:pPr>
      <w:r w:rsidRPr="00AA1E70">
        <w:rPr>
          <w:rFonts w:ascii="Times New Roman" w:hAnsi="Times New Roman" w:cs="Times New Roman"/>
          <w:i/>
          <w:sz w:val="24"/>
          <w:szCs w:val="24"/>
          <w:rPrChange w:id="168" w:author="Alan" w:date="2012-03-20T10:01:00Z">
            <w:rPr/>
          </w:rPrChange>
        </w:rPr>
        <w:t>The quantity proposed (called Phi') in the article has the advantage</w:t>
      </w:r>
      <w:ins w:id="169" w:author="Alan" w:date="2012-03-20T09:42:00Z">
        <w:r w:rsidR="00940898" w:rsidRPr="004F4881">
          <w:rPr>
            <w:rFonts w:ascii="Times New Roman" w:hAnsi="Times New Roman" w:cs="Times New Roman"/>
            <w:i/>
            <w:sz w:val="24"/>
            <w:szCs w:val="24"/>
          </w:rPr>
          <w:t xml:space="preserve"> </w:t>
        </w:r>
      </w:ins>
    </w:p>
    <w:p w:rsidR="0081687D" w:rsidRPr="004F4881" w:rsidDel="00940898" w:rsidRDefault="00AA1E70" w:rsidP="0081687D">
      <w:pPr>
        <w:pStyle w:val="HTMLPreformatted"/>
        <w:rPr>
          <w:del w:id="170" w:author="Alan" w:date="2012-03-20T09:42:00Z"/>
          <w:rFonts w:ascii="Times New Roman" w:hAnsi="Times New Roman" w:cs="Times New Roman"/>
          <w:i/>
          <w:sz w:val="24"/>
          <w:szCs w:val="24"/>
          <w:rPrChange w:id="171" w:author="Alan" w:date="2012-03-20T10:01:00Z">
            <w:rPr>
              <w:del w:id="172" w:author="Alan" w:date="2012-03-20T09:42:00Z"/>
            </w:rPr>
          </w:rPrChange>
        </w:rPr>
      </w:pPr>
      <w:proofErr w:type="gramStart"/>
      <w:r w:rsidRPr="00AA1E70">
        <w:rPr>
          <w:rFonts w:ascii="Times New Roman" w:hAnsi="Times New Roman" w:cs="Times New Roman"/>
          <w:i/>
          <w:sz w:val="24"/>
          <w:szCs w:val="24"/>
          <w:rPrChange w:id="173" w:author="Alan" w:date="2012-03-20T10:01:00Z">
            <w:rPr/>
          </w:rPrChange>
        </w:rPr>
        <w:t>that</w:t>
      </w:r>
      <w:proofErr w:type="gramEnd"/>
      <w:r w:rsidRPr="00AA1E70">
        <w:rPr>
          <w:rFonts w:ascii="Times New Roman" w:hAnsi="Times New Roman" w:cs="Times New Roman"/>
          <w:i/>
          <w:sz w:val="24"/>
          <w:szCs w:val="24"/>
          <w:rPrChange w:id="174" w:author="Alan" w:date="2012-03-20T10:01:00Z">
            <w:rPr/>
          </w:rPrChange>
        </w:rPr>
        <w:t xml:space="preserve"> it does not require a priori the knowledge of the phonon</w:t>
      </w:r>
      <w:ins w:id="175" w:author="Alan" w:date="2012-03-20T09:42:00Z">
        <w:r w:rsidR="00940898" w:rsidRPr="004F4881">
          <w:rPr>
            <w:rFonts w:ascii="Times New Roman" w:hAnsi="Times New Roman" w:cs="Times New Roman"/>
            <w:i/>
            <w:sz w:val="24"/>
            <w:szCs w:val="24"/>
          </w:rPr>
          <w:t xml:space="preserve"> </w:t>
        </w:r>
      </w:ins>
    </w:p>
    <w:p w:rsidR="00AA1E70" w:rsidRPr="00AA1E70" w:rsidRDefault="00AA1E70">
      <w:pPr>
        <w:pStyle w:val="HTMLPreformatted"/>
        <w:rPr>
          <w:del w:id="176" w:author="Alan" w:date="2012-03-20T09:42:00Z"/>
          <w:rFonts w:ascii="Times New Roman" w:hAnsi="Times New Roman" w:cs="Times New Roman"/>
          <w:i/>
          <w:sz w:val="24"/>
          <w:szCs w:val="24"/>
          <w:rPrChange w:id="177" w:author="Alan" w:date="2012-03-20T10:01:00Z">
            <w:rPr>
              <w:del w:id="178" w:author="Alan" w:date="2012-03-20T09:42:00Z"/>
            </w:rPr>
          </w:rPrChange>
        </w:rPr>
      </w:pPr>
      <w:proofErr w:type="spellStart"/>
      <w:proofErr w:type="gramStart"/>
      <w:r w:rsidRPr="00AA1E70">
        <w:rPr>
          <w:rFonts w:ascii="Times New Roman" w:hAnsi="Times New Roman" w:cs="Times New Roman"/>
          <w:i/>
          <w:sz w:val="24"/>
          <w:szCs w:val="24"/>
          <w:rPrChange w:id="179" w:author="Alan" w:date="2012-03-20T10:01:00Z">
            <w:rPr/>
          </w:rPrChange>
        </w:rPr>
        <w:t>eigenmodes</w:t>
      </w:r>
      <w:proofErr w:type="spellEnd"/>
      <w:proofErr w:type="gramEnd"/>
      <w:r w:rsidRPr="00AA1E70">
        <w:rPr>
          <w:rFonts w:ascii="Times New Roman" w:hAnsi="Times New Roman" w:cs="Times New Roman"/>
          <w:i/>
          <w:sz w:val="24"/>
          <w:szCs w:val="24"/>
          <w:rPrChange w:id="180" w:author="Alan" w:date="2012-03-20T10:01:00Z">
            <w:rPr/>
          </w:rPrChange>
        </w:rPr>
        <w:t>.</w:t>
      </w:r>
      <w:del w:id="181" w:author="Alan" w:date="2012-03-20T09:43:00Z">
        <w:r w:rsidRPr="00AA1E70">
          <w:rPr>
            <w:rFonts w:ascii="Times New Roman" w:hAnsi="Times New Roman" w:cs="Times New Roman"/>
            <w:i/>
            <w:sz w:val="24"/>
            <w:szCs w:val="24"/>
            <w:rPrChange w:id="182" w:author="Alan" w:date="2012-03-20T10:01:00Z">
              <w:rPr/>
            </w:rPrChange>
          </w:rPr>
          <w:delText xml:space="preserve"> This methodology has been tested in three examples: a</w:delText>
        </w:r>
      </w:del>
    </w:p>
    <w:p w:rsidR="00AA1E70" w:rsidRPr="00AA1E70" w:rsidRDefault="00AA1E70">
      <w:pPr>
        <w:pStyle w:val="HTMLPreformatted"/>
        <w:rPr>
          <w:del w:id="183" w:author="Alan" w:date="2012-03-20T09:43:00Z"/>
          <w:rFonts w:ascii="Times New Roman" w:hAnsi="Times New Roman" w:cs="Times New Roman"/>
          <w:i/>
          <w:sz w:val="24"/>
          <w:szCs w:val="24"/>
          <w:rPrChange w:id="184" w:author="Alan" w:date="2012-03-20T10:01:00Z">
            <w:rPr>
              <w:del w:id="185" w:author="Alan" w:date="2012-03-20T09:43:00Z"/>
            </w:rPr>
          </w:rPrChange>
        </w:rPr>
      </w:pPr>
      <w:del w:id="186" w:author="Alan" w:date="2012-03-20T09:43:00Z">
        <w:r w:rsidRPr="00AA1E70">
          <w:rPr>
            <w:rFonts w:ascii="Times New Roman" w:hAnsi="Times New Roman" w:cs="Times New Roman"/>
            <w:i/>
            <w:sz w:val="24"/>
            <w:szCs w:val="24"/>
            <w:rPrChange w:id="187" w:author="Alan" w:date="2012-03-20T10:01:00Z">
              <w:rPr/>
            </w:rPrChange>
          </w:rPr>
          <w:delText>Lennard-Jones Argon crystal at different temperatures; Silicon modeled</w:delText>
        </w:r>
      </w:del>
    </w:p>
    <w:p w:rsidR="00AA1E70" w:rsidRPr="00AA1E70" w:rsidRDefault="00AA1E70">
      <w:pPr>
        <w:pStyle w:val="HTMLPreformatted"/>
        <w:rPr>
          <w:del w:id="188" w:author="Alan" w:date="2012-03-20T09:43:00Z"/>
          <w:rFonts w:ascii="Times New Roman" w:hAnsi="Times New Roman" w:cs="Times New Roman"/>
          <w:i/>
          <w:sz w:val="24"/>
          <w:szCs w:val="24"/>
          <w:rPrChange w:id="189" w:author="Alan" w:date="2012-03-20T10:01:00Z">
            <w:rPr>
              <w:del w:id="190" w:author="Alan" w:date="2012-03-20T09:43:00Z"/>
            </w:rPr>
          </w:rPrChange>
        </w:rPr>
      </w:pPr>
      <w:del w:id="191" w:author="Alan" w:date="2012-03-20T09:43:00Z">
        <w:r w:rsidRPr="00AA1E70">
          <w:rPr>
            <w:rFonts w:ascii="Times New Roman" w:hAnsi="Times New Roman" w:cs="Times New Roman"/>
            <w:i/>
            <w:sz w:val="24"/>
            <w:szCs w:val="24"/>
            <w:rPrChange w:id="192" w:author="Alan" w:date="2012-03-20T10:01:00Z">
              <w:rPr/>
            </w:rPrChange>
          </w:rPr>
          <w:delText>using the empirical Stillinger-Weber potential; and a Carbon Nano-Tube</w:delText>
        </w:r>
      </w:del>
    </w:p>
    <w:p w:rsidR="0081687D" w:rsidRPr="004F4881" w:rsidRDefault="00AA1E70" w:rsidP="00940898">
      <w:pPr>
        <w:pStyle w:val="HTMLPreformatted"/>
        <w:rPr>
          <w:rFonts w:ascii="Times New Roman" w:hAnsi="Times New Roman" w:cs="Times New Roman"/>
          <w:i/>
          <w:sz w:val="24"/>
          <w:szCs w:val="24"/>
          <w:rPrChange w:id="193" w:author="Alan" w:date="2012-03-20T10:01:00Z">
            <w:rPr/>
          </w:rPrChange>
        </w:rPr>
      </w:pPr>
      <w:del w:id="194" w:author="Alan" w:date="2012-03-20T09:43:00Z">
        <w:r w:rsidRPr="00AA1E70">
          <w:rPr>
            <w:rFonts w:ascii="Times New Roman" w:hAnsi="Times New Roman" w:cs="Times New Roman"/>
            <w:i/>
            <w:sz w:val="24"/>
            <w:szCs w:val="24"/>
            <w:rPrChange w:id="195" w:author="Alan" w:date="2012-03-20T10:01:00Z">
              <w:rPr/>
            </w:rPrChange>
          </w:rPr>
          <w:delText>(CNT) at room temperature.</w:delText>
        </w:r>
      </w:del>
    </w:p>
    <w:p w:rsidR="0081687D" w:rsidRPr="004F4881" w:rsidRDefault="0081687D" w:rsidP="0081687D">
      <w:pPr>
        <w:pStyle w:val="HTMLPreformatted"/>
        <w:rPr>
          <w:rFonts w:ascii="Times New Roman" w:hAnsi="Times New Roman" w:cs="Times New Roman"/>
          <w:i/>
          <w:sz w:val="24"/>
          <w:szCs w:val="24"/>
          <w:rPrChange w:id="196" w:author="Alan" w:date="2012-03-20T10:01:00Z">
            <w:rPr/>
          </w:rPrChange>
        </w:rPr>
      </w:pPr>
    </w:p>
    <w:p w:rsidR="0081687D" w:rsidRPr="004F4881" w:rsidDel="00940898" w:rsidRDefault="00AA1E70" w:rsidP="0081687D">
      <w:pPr>
        <w:pStyle w:val="HTMLPreformatted"/>
        <w:rPr>
          <w:del w:id="197" w:author="Alan" w:date="2012-03-20T09:43:00Z"/>
          <w:rFonts w:ascii="Times New Roman" w:hAnsi="Times New Roman" w:cs="Times New Roman"/>
          <w:i/>
          <w:sz w:val="24"/>
          <w:szCs w:val="24"/>
          <w:rPrChange w:id="198" w:author="Alan" w:date="2012-03-20T10:01:00Z">
            <w:rPr>
              <w:del w:id="199" w:author="Alan" w:date="2012-03-20T09:43:00Z"/>
            </w:rPr>
          </w:rPrChange>
        </w:rPr>
      </w:pPr>
      <w:r w:rsidRPr="00AA1E70">
        <w:rPr>
          <w:rFonts w:ascii="Times New Roman" w:hAnsi="Times New Roman" w:cs="Times New Roman"/>
          <w:i/>
          <w:sz w:val="24"/>
          <w:szCs w:val="24"/>
          <w:rPrChange w:id="200" w:author="Alan" w:date="2012-03-20T10:01:00Z">
            <w:rPr/>
          </w:rPrChange>
        </w:rPr>
        <w:t>I would have recommended the authors to publish the article in its</w:t>
      </w:r>
      <w:ins w:id="201" w:author="Alan" w:date="2012-03-20T09:43:00Z">
        <w:r w:rsidR="00940898" w:rsidRPr="004F4881">
          <w:rPr>
            <w:rFonts w:ascii="Times New Roman" w:hAnsi="Times New Roman" w:cs="Times New Roman"/>
            <w:i/>
            <w:sz w:val="24"/>
            <w:szCs w:val="24"/>
          </w:rPr>
          <w:t xml:space="preserve"> </w:t>
        </w:r>
      </w:ins>
    </w:p>
    <w:p w:rsidR="0081687D" w:rsidRPr="004F4881" w:rsidDel="00940898" w:rsidRDefault="00AA1E70" w:rsidP="0081687D">
      <w:pPr>
        <w:pStyle w:val="HTMLPreformatted"/>
        <w:rPr>
          <w:del w:id="202" w:author="Alan" w:date="2012-03-20T09:43:00Z"/>
          <w:rFonts w:ascii="Times New Roman" w:hAnsi="Times New Roman" w:cs="Times New Roman"/>
          <w:i/>
          <w:sz w:val="24"/>
          <w:szCs w:val="24"/>
          <w:rPrChange w:id="203" w:author="Alan" w:date="2012-03-20T10:01:00Z">
            <w:rPr>
              <w:del w:id="204" w:author="Alan" w:date="2012-03-20T09:43:00Z"/>
            </w:rPr>
          </w:rPrChange>
        </w:rPr>
      </w:pPr>
      <w:proofErr w:type="gramStart"/>
      <w:r w:rsidRPr="00AA1E70">
        <w:rPr>
          <w:rFonts w:ascii="Times New Roman" w:hAnsi="Times New Roman" w:cs="Times New Roman"/>
          <w:i/>
          <w:sz w:val="24"/>
          <w:szCs w:val="24"/>
          <w:rPrChange w:id="205" w:author="Alan" w:date="2012-03-20T10:01:00Z">
            <w:rPr/>
          </w:rPrChange>
        </w:rPr>
        <w:t>current</w:t>
      </w:r>
      <w:proofErr w:type="gramEnd"/>
      <w:r w:rsidRPr="00AA1E70">
        <w:rPr>
          <w:rFonts w:ascii="Times New Roman" w:hAnsi="Times New Roman" w:cs="Times New Roman"/>
          <w:i/>
          <w:sz w:val="24"/>
          <w:szCs w:val="24"/>
          <w:rPrChange w:id="206" w:author="Alan" w:date="2012-03-20T10:01:00Z">
            <w:rPr/>
          </w:rPrChange>
        </w:rPr>
        <w:t xml:space="preserve"> form in a more specialized journal, the predictions of phonon</w:t>
      </w:r>
      <w:ins w:id="207" w:author="Alan" w:date="2012-03-20T09:43:00Z">
        <w:r w:rsidR="00940898" w:rsidRPr="004F4881">
          <w:rPr>
            <w:rFonts w:ascii="Times New Roman" w:hAnsi="Times New Roman" w:cs="Times New Roman"/>
            <w:i/>
            <w:sz w:val="24"/>
            <w:szCs w:val="24"/>
          </w:rPr>
          <w:t xml:space="preserve"> </w:t>
        </w:r>
      </w:ins>
    </w:p>
    <w:p w:rsidR="0081687D" w:rsidRPr="004F4881" w:rsidDel="00940898" w:rsidRDefault="00AA1E70" w:rsidP="0081687D">
      <w:pPr>
        <w:pStyle w:val="HTMLPreformatted"/>
        <w:rPr>
          <w:del w:id="208" w:author="Alan" w:date="2012-03-20T09:43:00Z"/>
          <w:rFonts w:ascii="Times New Roman" w:hAnsi="Times New Roman" w:cs="Times New Roman"/>
          <w:i/>
          <w:sz w:val="24"/>
          <w:szCs w:val="24"/>
          <w:rPrChange w:id="209" w:author="Alan" w:date="2012-03-20T10:01:00Z">
            <w:rPr>
              <w:del w:id="210" w:author="Alan" w:date="2012-03-20T09:43:00Z"/>
            </w:rPr>
          </w:rPrChange>
        </w:rPr>
      </w:pPr>
      <w:proofErr w:type="gramStart"/>
      <w:r w:rsidRPr="00AA1E70">
        <w:rPr>
          <w:rFonts w:ascii="Times New Roman" w:hAnsi="Times New Roman" w:cs="Times New Roman"/>
          <w:i/>
          <w:sz w:val="24"/>
          <w:szCs w:val="24"/>
          <w:rPrChange w:id="211" w:author="Alan" w:date="2012-03-20T10:01:00Z">
            <w:rPr/>
          </w:rPrChange>
        </w:rPr>
        <w:t>properties</w:t>
      </w:r>
      <w:proofErr w:type="gramEnd"/>
      <w:r w:rsidRPr="00AA1E70">
        <w:rPr>
          <w:rFonts w:ascii="Times New Roman" w:hAnsi="Times New Roman" w:cs="Times New Roman"/>
          <w:i/>
          <w:sz w:val="24"/>
          <w:szCs w:val="24"/>
          <w:rPrChange w:id="212" w:author="Alan" w:date="2012-03-20T10:01:00Z">
            <w:rPr/>
          </w:rPrChange>
        </w:rPr>
        <w:t xml:space="preserve"> using MD has been reported a </w:t>
      </w:r>
      <w:r w:rsidRPr="00AA1E70">
        <w:rPr>
          <w:rFonts w:ascii="Times New Roman" w:hAnsi="Times New Roman" w:cs="Times New Roman"/>
          <w:i/>
          <w:sz w:val="24"/>
          <w:szCs w:val="24"/>
          <w:rPrChange w:id="213" w:author="Alan" w:date="2012-03-20T10:01:00Z">
            <w:rPr/>
          </w:rPrChange>
        </w:rPr>
        <w:lastRenderedPageBreak/>
        <w:t>number of times and is now</w:t>
      </w:r>
      <w:ins w:id="214" w:author="Alan" w:date="2012-03-20T09:43:00Z">
        <w:r w:rsidR="00940898" w:rsidRPr="004F4881">
          <w:rPr>
            <w:rFonts w:ascii="Times New Roman" w:hAnsi="Times New Roman" w:cs="Times New Roman"/>
            <w:i/>
            <w:sz w:val="24"/>
            <w:szCs w:val="24"/>
          </w:rPr>
          <w:t xml:space="preserve"> </w:t>
        </w:r>
      </w:ins>
    </w:p>
    <w:p w:rsidR="0081687D" w:rsidRPr="004F4881" w:rsidDel="00940898" w:rsidRDefault="00AA1E70" w:rsidP="0081687D">
      <w:pPr>
        <w:pStyle w:val="HTMLPreformatted"/>
        <w:rPr>
          <w:del w:id="215" w:author="Alan" w:date="2012-03-20T09:43:00Z"/>
          <w:rFonts w:ascii="Times New Roman" w:hAnsi="Times New Roman" w:cs="Times New Roman"/>
          <w:i/>
          <w:sz w:val="24"/>
          <w:szCs w:val="24"/>
          <w:rPrChange w:id="216" w:author="Alan" w:date="2012-03-20T10:01:00Z">
            <w:rPr>
              <w:del w:id="217" w:author="Alan" w:date="2012-03-20T09:43:00Z"/>
            </w:rPr>
          </w:rPrChange>
        </w:rPr>
      </w:pPr>
      <w:proofErr w:type="gramStart"/>
      <w:r w:rsidRPr="00AA1E70">
        <w:rPr>
          <w:rFonts w:ascii="Times New Roman" w:hAnsi="Times New Roman" w:cs="Times New Roman"/>
          <w:i/>
          <w:sz w:val="24"/>
          <w:szCs w:val="24"/>
          <w:rPrChange w:id="218" w:author="Alan" w:date="2012-03-20T10:01:00Z">
            <w:rPr/>
          </w:rPrChange>
        </w:rPr>
        <w:t>even</w:t>
      </w:r>
      <w:proofErr w:type="gramEnd"/>
      <w:r w:rsidRPr="00AA1E70">
        <w:rPr>
          <w:rFonts w:ascii="Times New Roman" w:hAnsi="Times New Roman" w:cs="Times New Roman"/>
          <w:i/>
          <w:sz w:val="24"/>
          <w:szCs w:val="24"/>
          <w:rPrChange w:id="219" w:author="Alan" w:date="2012-03-20T10:01:00Z">
            <w:rPr/>
          </w:rPrChange>
        </w:rPr>
        <w:t xml:space="preserve"> discussed in text books. The use of Phi' does not improve the</w:t>
      </w:r>
      <w:ins w:id="220" w:author="Alan" w:date="2012-03-20T09:43:00Z">
        <w:r w:rsidR="00940898" w:rsidRPr="004F4881">
          <w:rPr>
            <w:rFonts w:ascii="Times New Roman" w:hAnsi="Times New Roman" w:cs="Times New Roman"/>
            <w:i/>
            <w:sz w:val="24"/>
            <w:szCs w:val="24"/>
          </w:rPr>
          <w:t xml:space="preserve"> </w:t>
        </w:r>
      </w:ins>
    </w:p>
    <w:p w:rsidR="005273D5" w:rsidRPr="004F4881" w:rsidRDefault="00AA1E70" w:rsidP="009A086D">
      <w:pPr>
        <w:pStyle w:val="HTMLPreformatted"/>
        <w:rPr>
          <w:rFonts w:ascii="Times New Roman" w:hAnsi="Times New Roman" w:cs="Times New Roman"/>
          <w:i/>
          <w:sz w:val="24"/>
          <w:szCs w:val="24"/>
          <w:rPrChange w:id="221" w:author="Alan" w:date="2012-03-20T10:01:00Z">
            <w:rPr/>
          </w:rPrChange>
        </w:rPr>
      </w:pPr>
      <w:proofErr w:type="gramStart"/>
      <w:r w:rsidRPr="00AA1E70">
        <w:rPr>
          <w:rFonts w:ascii="Times New Roman" w:hAnsi="Times New Roman" w:cs="Times New Roman"/>
          <w:i/>
          <w:sz w:val="24"/>
          <w:szCs w:val="24"/>
          <w:rPrChange w:id="222" w:author="Alan" w:date="2012-03-20T10:01:00Z">
            <w:rPr/>
          </w:rPrChange>
        </w:rPr>
        <w:t>traditional</w:t>
      </w:r>
      <w:proofErr w:type="gramEnd"/>
      <w:r w:rsidRPr="00AA1E70">
        <w:rPr>
          <w:rFonts w:ascii="Times New Roman" w:hAnsi="Times New Roman" w:cs="Times New Roman"/>
          <w:i/>
          <w:sz w:val="24"/>
          <w:szCs w:val="24"/>
          <w:rPrChange w:id="223" w:author="Alan" w:date="2012-03-20T10:01:00Z">
            <w:rPr/>
          </w:rPrChange>
        </w:rPr>
        <w:t xml:space="preserve"> methods. </w:t>
      </w:r>
    </w:p>
    <w:p w:rsidR="005273D5" w:rsidRPr="004F4881" w:rsidRDefault="005273D5" w:rsidP="009A086D">
      <w:pPr>
        <w:pStyle w:val="HTMLPreformatted"/>
        <w:rPr>
          <w:rFonts w:ascii="Times New Roman" w:hAnsi="Times New Roman" w:cs="Times New Roman"/>
          <w:i/>
          <w:sz w:val="24"/>
          <w:szCs w:val="24"/>
          <w:rPrChange w:id="224" w:author="Alan" w:date="2012-03-20T10:01:00Z">
            <w:rPr/>
          </w:rPrChange>
        </w:rPr>
      </w:pPr>
    </w:p>
    <w:p w:rsidR="009A086D" w:rsidRPr="004F4881" w:rsidDel="006F0AB2" w:rsidRDefault="00AA1E70" w:rsidP="009A086D">
      <w:pPr>
        <w:pStyle w:val="HTMLPreformatted"/>
        <w:rPr>
          <w:del w:id="225" w:author="Alan" w:date="2012-03-20T09:43:00Z"/>
          <w:rFonts w:ascii="Times New Roman" w:hAnsi="Times New Roman" w:cs="Times New Roman"/>
          <w:i/>
          <w:sz w:val="24"/>
          <w:szCs w:val="24"/>
          <w:rPrChange w:id="226" w:author="Alan" w:date="2012-03-20T10:01:00Z">
            <w:rPr>
              <w:del w:id="227" w:author="Alan" w:date="2012-03-20T09:43:00Z"/>
            </w:rPr>
          </w:rPrChange>
        </w:rPr>
      </w:pPr>
      <w:r w:rsidRPr="00AA1E70">
        <w:rPr>
          <w:rFonts w:ascii="Times New Roman" w:hAnsi="Times New Roman" w:cs="Times New Roman"/>
          <w:i/>
          <w:sz w:val="24"/>
          <w:szCs w:val="24"/>
          <w:rPrChange w:id="228" w:author="Alan" w:date="2012-03-20T10:01:00Z">
            <w:rPr/>
          </w:rPrChange>
        </w:rPr>
        <w:t xml:space="preserve">We </w:t>
      </w:r>
      <w:proofErr w:type="spellStart"/>
      <w:r w:rsidRPr="00AA1E70">
        <w:rPr>
          <w:rFonts w:ascii="Times New Roman" w:hAnsi="Times New Roman" w:cs="Times New Roman"/>
          <w:i/>
          <w:sz w:val="24"/>
          <w:szCs w:val="24"/>
          <w:rPrChange w:id="229" w:author="Alan" w:date="2012-03-20T10:01:00Z">
            <w:rPr/>
          </w:rPrChange>
        </w:rPr>
        <w:t>can not</w:t>
      </w:r>
      <w:proofErr w:type="spellEnd"/>
      <w:r w:rsidRPr="00AA1E70">
        <w:rPr>
          <w:rFonts w:ascii="Times New Roman" w:hAnsi="Times New Roman" w:cs="Times New Roman"/>
          <w:i/>
          <w:sz w:val="24"/>
          <w:szCs w:val="24"/>
          <w:rPrChange w:id="230" w:author="Alan" w:date="2012-03-20T10:01:00Z">
            <w:rPr/>
          </w:rPrChange>
        </w:rPr>
        <w:t xml:space="preserve"> see the point of using Phi' instead of</w:t>
      </w:r>
      <w:ins w:id="231" w:author="Alan" w:date="2012-03-20T09:43:00Z">
        <w:r w:rsidR="006F0AB2" w:rsidRPr="004F4881">
          <w:rPr>
            <w:rFonts w:ascii="Times New Roman" w:hAnsi="Times New Roman" w:cs="Times New Roman"/>
            <w:i/>
            <w:sz w:val="24"/>
            <w:szCs w:val="24"/>
          </w:rPr>
          <w:t xml:space="preserve"> </w:t>
        </w:r>
      </w:ins>
    </w:p>
    <w:p w:rsidR="009E7B99" w:rsidRPr="004F4881" w:rsidRDefault="00AA1E70" w:rsidP="009A086D">
      <w:pPr>
        <w:pStyle w:val="HTMLPreformatted"/>
        <w:rPr>
          <w:rFonts w:ascii="Times New Roman" w:hAnsi="Times New Roman" w:cs="Times New Roman"/>
          <w:i/>
          <w:sz w:val="24"/>
          <w:szCs w:val="24"/>
          <w:rPrChange w:id="232" w:author="Alan" w:date="2012-03-20T10:01:00Z">
            <w:rPr/>
          </w:rPrChange>
        </w:rPr>
      </w:pPr>
      <w:proofErr w:type="gramStart"/>
      <w:r w:rsidRPr="00AA1E70">
        <w:rPr>
          <w:rFonts w:ascii="Times New Roman" w:hAnsi="Times New Roman" w:cs="Times New Roman"/>
          <w:i/>
          <w:sz w:val="24"/>
          <w:szCs w:val="24"/>
          <w:rPrChange w:id="233" w:author="Alan" w:date="2012-03-20T10:01:00Z">
            <w:rPr/>
          </w:rPrChange>
        </w:rPr>
        <w:t>the</w:t>
      </w:r>
      <w:proofErr w:type="gramEnd"/>
      <w:r w:rsidRPr="00AA1E70">
        <w:rPr>
          <w:rFonts w:ascii="Times New Roman" w:hAnsi="Times New Roman" w:cs="Times New Roman"/>
          <w:i/>
          <w:sz w:val="24"/>
          <w:szCs w:val="24"/>
          <w:rPrChange w:id="234" w:author="Alan" w:date="2012-03-20T10:01:00Z">
            <w:rPr/>
          </w:rPrChange>
        </w:rPr>
        <w:t xml:space="preserve"> frequency-energy spectral density (called Phi in the text).</w:t>
      </w:r>
      <w:ins w:id="235" w:author="Alan" w:date="2012-03-20T09:43:00Z">
        <w:r w:rsidR="006F0AB2" w:rsidRPr="004F4881">
          <w:rPr>
            <w:rFonts w:ascii="Times New Roman" w:hAnsi="Times New Roman" w:cs="Times New Roman"/>
            <w:i/>
            <w:sz w:val="24"/>
            <w:szCs w:val="24"/>
          </w:rPr>
          <w:t>”</w:t>
        </w:r>
      </w:ins>
    </w:p>
    <w:p w:rsidR="009E7B99" w:rsidRPr="004F4881" w:rsidRDefault="009E7B99" w:rsidP="0081687D">
      <w:pPr>
        <w:pStyle w:val="HTMLPreformatted"/>
        <w:rPr>
          <w:ins w:id="236" w:author="Alan" w:date="2012-03-20T09:44:00Z"/>
          <w:rFonts w:ascii="Times New Roman" w:hAnsi="Times New Roman" w:cs="Times New Roman"/>
          <w:sz w:val="24"/>
          <w:szCs w:val="24"/>
          <w:rPrChange w:id="237" w:author="Alan" w:date="2012-03-20T10:01:00Z">
            <w:rPr>
              <w:ins w:id="238" w:author="Alan" w:date="2012-03-20T09:44:00Z"/>
            </w:rPr>
          </w:rPrChange>
        </w:rPr>
      </w:pPr>
    </w:p>
    <w:p w:rsidR="006F0AB2" w:rsidRPr="004F4881" w:rsidDel="004F4881" w:rsidRDefault="00AA1E70" w:rsidP="0081687D">
      <w:pPr>
        <w:pStyle w:val="HTMLPreformatted"/>
        <w:rPr>
          <w:del w:id="239" w:author="Alan" w:date="2012-03-20T09:44:00Z"/>
          <w:rFonts w:ascii="Times New Roman" w:hAnsi="Times New Roman" w:cs="Times New Roman"/>
          <w:sz w:val="24"/>
          <w:szCs w:val="24"/>
        </w:rPr>
      </w:pPr>
      <w:ins w:id="240" w:author="Alan" w:date="2012-03-20T13:58:00Z">
        <w:r w:rsidRPr="00D23AEB">
          <w:rPr>
            <w:rFonts w:ascii="Times New Roman" w:hAnsi="Times New Roman" w:cs="Times New Roman"/>
            <w:b/>
            <w:rPrChange w:id="241" w:author="Alan" w:date="2012-03-20T16:58:00Z">
              <w:rPr/>
            </w:rPrChange>
          </w:rPr>
          <w:t>Response:</w:t>
        </w:r>
        <w:r w:rsidR="00C0451D" w:rsidRPr="00D23AEB">
          <w:rPr>
            <w:rFonts w:ascii="Times New Roman" w:hAnsi="Times New Roman" w:cs="Times New Roman"/>
            <w:sz w:val="24"/>
            <w:szCs w:val="24"/>
            <w:rPrChange w:id="242" w:author="Alan" w:date="2012-03-20T16:58:00Z">
              <w:rPr>
                <w:rFonts w:ascii="Times New Roman" w:hAnsi="Times New Roman" w:cs="Times New Roman"/>
                <w:sz w:val="24"/>
                <w:szCs w:val="24"/>
              </w:rPr>
            </w:rPrChange>
          </w:rPr>
          <w:t xml:space="preserve"> </w:t>
        </w:r>
      </w:ins>
      <w:ins w:id="243" w:author="Alan" w:date="2012-03-20T09:44:00Z">
        <w:r w:rsidR="006F0AB2" w:rsidRPr="00D23AEB">
          <w:rPr>
            <w:rFonts w:ascii="Times New Roman" w:hAnsi="Times New Roman" w:cs="Times New Roman"/>
            <w:sz w:val="24"/>
            <w:szCs w:val="24"/>
            <w:rPrChange w:id="244" w:author="Alan" w:date="2012-03-20T16:58:00Z">
              <w:rPr>
                <w:rFonts w:ascii="Times New Roman" w:hAnsi="Times New Roman" w:cs="Times New Roman"/>
                <w:sz w:val="24"/>
                <w:szCs w:val="24"/>
              </w:rPr>
            </w:rPrChange>
          </w:rPr>
          <w:t>We</w:t>
        </w:r>
        <w:r w:rsidR="006F0AB2" w:rsidRPr="004F4881">
          <w:rPr>
            <w:rFonts w:ascii="Times New Roman" w:hAnsi="Times New Roman" w:cs="Times New Roman"/>
            <w:sz w:val="24"/>
            <w:szCs w:val="24"/>
          </w:rPr>
          <w:t xml:space="preserve"> did not propose the Phi’ method in our manuscript. In fact, Phi</w:t>
        </w:r>
      </w:ins>
      <w:ins w:id="245" w:author="Alan" w:date="2012-03-20T09:45:00Z">
        <w:r w:rsidR="006F0AB2" w:rsidRPr="004F4881">
          <w:rPr>
            <w:rFonts w:ascii="Times New Roman" w:hAnsi="Times New Roman" w:cs="Times New Roman"/>
            <w:sz w:val="24"/>
            <w:szCs w:val="24"/>
          </w:rPr>
          <w:t>’ was proposed in a previous work [PRB 81, 081411(R) (2010)]</w:t>
        </w:r>
      </w:ins>
      <w:ins w:id="246" w:author="Alan" w:date="2012-03-20T09:46:00Z">
        <w:r w:rsidR="006F0AB2" w:rsidRPr="004F4881">
          <w:rPr>
            <w:rFonts w:ascii="Times New Roman" w:hAnsi="Times New Roman" w:cs="Times New Roman"/>
            <w:sz w:val="24"/>
            <w:szCs w:val="24"/>
          </w:rPr>
          <w:t xml:space="preserve"> and has since been used, without full validation</w:t>
        </w:r>
      </w:ins>
      <w:ins w:id="247" w:author="Alan" w:date="2012-03-20T09:47:00Z">
        <w:r w:rsidR="006F0AB2" w:rsidRPr="004F4881">
          <w:rPr>
            <w:rFonts w:ascii="Times New Roman" w:hAnsi="Times New Roman" w:cs="Times New Roman"/>
            <w:sz w:val="24"/>
            <w:szCs w:val="24"/>
          </w:rPr>
          <w:t>, by others [</w:t>
        </w:r>
      </w:ins>
      <w:ins w:id="248" w:author="Alan" w:date="2012-03-20T10:07:00Z">
        <w:r w:rsidR="003E14F1">
          <w:rPr>
            <w:rFonts w:ascii="Times New Roman" w:hAnsi="Times New Roman" w:cs="Times New Roman"/>
            <w:sz w:val="24"/>
            <w:szCs w:val="24"/>
          </w:rPr>
          <w:t xml:space="preserve">e.g., </w:t>
        </w:r>
      </w:ins>
      <w:ins w:id="249" w:author="Alan" w:date="2012-03-20T09:47:00Z">
        <w:r w:rsidR="006F0AB2" w:rsidRPr="004F4881">
          <w:rPr>
            <w:rFonts w:ascii="Times New Roman" w:hAnsi="Times New Roman" w:cs="Times New Roman"/>
            <w:sz w:val="24"/>
            <w:szCs w:val="24"/>
          </w:rPr>
          <w:t>PRB 84, 165418 (2011), PRB 84, 104302 (</w:t>
        </w:r>
        <w:commentRangeStart w:id="250"/>
        <w:r w:rsidR="006F0AB2" w:rsidRPr="004F4881">
          <w:rPr>
            <w:rFonts w:ascii="Times New Roman" w:hAnsi="Times New Roman" w:cs="Times New Roman"/>
            <w:sz w:val="24"/>
            <w:szCs w:val="24"/>
          </w:rPr>
          <w:t>2011</w:t>
        </w:r>
      </w:ins>
      <w:commentRangeEnd w:id="250"/>
      <w:ins w:id="251" w:author="Alan" w:date="2012-03-20T10:25:00Z">
        <w:r w:rsidR="007F32CB">
          <w:rPr>
            <w:rStyle w:val="CommentReference"/>
            <w:rFonts w:ascii="Times New Roman" w:hAnsi="Times New Roman" w:cs="Times New Roman"/>
          </w:rPr>
          <w:commentReference w:id="250"/>
        </w:r>
      </w:ins>
      <w:ins w:id="252" w:author="Alan" w:date="2012-03-20T09:47:00Z">
        <w:r w:rsidR="006F0AB2" w:rsidRPr="004F4881">
          <w:rPr>
            <w:rFonts w:ascii="Times New Roman" w:hAnsi="Times New Roman" w:cs="Times New Roman"/>
            <w:sz w:val="24"/>
            <w:szCs w:val="24"/>
          </w:rPr>
          <w:t>)]</w:t>
        </w:r>
      </w:ins>
      <w:ins w:id="253" w:author="Alan" w:date="2012-03-20T09:48:00Z">
        <w:r w:rsidR="006F0AB2" w:rsidRPr="004F4881">
          <w:rPr>
            <w:rFonts w:ascii="Times New Roman" w:hAnsi="Times New Roman" w:cs="Times New Roman"/>
            <w:sz w:val="24"/>
            <w:szCs w:val="24"/>
          </w:rPr>
          <w:t xml:space="preserve"> </w:t>
        </w:r>
        <w:proofErr w:type="gramStart"/>
        <w:r w:rsidR="006F0AB2" w:rsidRPr="004F4881">
          <w:rPr>
            <w:rFonts w:ascii="Times New Roman" w:hAnsi="Times New Roman" w:cs="Times New Roman"/>
            <w:sz w:val="24"/>
            <w:szCs w:val="24"/>
          </w:rPr>
          <w:t>The</w:t>
        </w:r>
        <w:proofErr w:type="gramEnd"/>
        <w:r w:rsidR="006F0AB2" w:rsidRPr="004F4881">
          <w:rPr>
            <w:rFonts w:ascii="Times New Roman" w:hAnsi="Times New Roman" w:cs="Times New Roman"/>
            <w:sz w:val="24"/>
            <w:szCs w:val="24"/>
          </w:rPr>
          <w:t xml:space="preserve"> objective of our work was to perform a detailed study of the Phi’ technique to assess whether or not it </w:t>
        </w:r>
      </w:ins>
      <w:ins w:id="254" w:author="Alan" w:date="2012-03-20T09:49:00Z">
        <w:r w:rsidR="006F0AB2" w:rsidRPr="004F4881">
          <w:rPr>
            <w:rFonts w:ascii="Times New Roman" w:hAnsi="Times New Roman" w:cs="Times New Roman"/>
            <w:sz w:val="24"/>
            <w:szCs w:val="24"/>
          </w:rPr>
          <w:t>can accurately predict</w:t>
        </w:r>
      </w:ins>
      <w:ins w:id="255" w:author="Alan" w:date="2012-03-20T09:48:00Z">
        <w:r w:rsidR="006F0AB2" w:rsidRPr="004F4881">
          <w:rPr>
            <w:rFonts w:ascii="Times New Roman" w:hAnsi="Times New Roman" w:cs="Times New Roman"/>
            <w:sz w:val="24"/>
            <w:szCs w:val="24"/>
          </w:rPr>
          <w:t xml:space="preserve"> phonon properties.</w:t>
        </w:r>
      </w:ins>
    </w:p>
    <w:p w:rsidR="004F4881" w:rsidRPr="004F4881" w:rsidRDefault="004F4881" w:rsidP="006F0AB2">
      <w:pPr>
        <w:pStyle w:val="HTMLPreformatted"/>
        <w:rPr>
          <w:ins w:id="256" w:author="Alan" w:date="2012-03-20T09:56:00Z"/>
          <w:rFonts w:ascii="Times New Roman" w:hAnsi="Times New Roman" w:cs="Times New Roman"/>
          <w:sz w:val="24"/>
          <w:szCs w:val="24"/>
        </w:rPr>
      </w:pPr>
    </w:p>
    <w:p w:rsidR="004F4881" w:rsidRPr="004F4881" w:rsidRDefault="004F4881" w:rsidP="004F4881">
      <w:pPr>
        <w:pStyle w:val="HTMLPreformatted"/>
        <w:rPr>
          <w:ins w:id="257" w:author="Alan" w:date="2012-03-20T09:56:00Z"/>
          <w:rFonts w:ascii="Times New Roman" w:hAnsi="Times New Roman" w:cs="Times New Roman"/>
          <w:sz w:val="24"/>
          <w:szCs w:val="24"/>
          <w:rPrChange w:id="258" w:author="Alan" w:date="2012-03-20T10:01:00Z">
            <w:rPr>
              <w:ins w:id="259" w:author="Alan" w:date="2012-03-20T09:56:00Z"/>
              <w:rFonts w:asciiTheme="minorHAnsi" w:hAnsiTheme="minorHAnsi" w:cstheme="minorHAnsi"/>
              <w:b/>
            </w:rPr>
          </w:rPrChange>
        </w:rPr>
      </w:pPr>
    </w:p>
    <w:p w:rsidR="004F4881" w:rsidRPr="004F4881" w:rsidRDefault="00AA1E70" w:rsidP="004F4881">
      <w:pPr>
        <w:pStyle w:val="HTMLPreformatted"/>
        <w:rPr>
          <w:rFonts w:ascii="Times New Roman" w:hAnsi="Times New Roman" w:cs="Times New Roman"/>
          <w:sz w:val="24"/>
          <w:szCs w:val="24"/>
          <w:rPrChange w:id="260" w:author="Alan" w:date="2012-03-20T10:01:00Z">
            <w:rPr>
              <w:rFonts w:asciiTheme="minorHAnsi" w:hAnsiTheme="minorHAnsi" w:cstheme="minorHAnsi"/>
              <w:b/>
            </w:rPr>
          </w:rPrChange>
        </w:rPr>
      </w:pPr>
      <w:moveToRangeStart w:id="261" w:author="Alan" w:date="2012-03-20T09:56:00Z" w:name="move320000743"/>
      <w:moveTo w:id="262" w:author="Alan" w:date="2012-03-20T09:56:00Z">
        <w:r w:rsidRPr="00AA1E70">
          <w:rPr>
            <w:rFonts w:ascii="Times New Roman" w:hAnsi="Times New Roman" w:cs="Times New Roman"/>
            <w:sz w:val="24"/>
            <w:szCs w:val="24"/>
            <w:rPrChange w:id="263" w:author="Alan" w:date="2012-03-20T10:01:00Z">
              <w:rPr>
                <w:rFonts w:asciiTheme="minorHAnsi" w:hAnsiTheme="minorHAnsi" w:cstheme="minorHAnsi"/>
                <w:b/>
              </w:rPr>
            </w:rPrChange>
          </w:rPr>
          <w:t>We highlight the</w:t>
        </w:r>
        <w:del w:id="264" w:author="Alan" w:date="2012-03-20T10:08:00Z">
          <w:r w:rsidRPr="00AA1E70">
            <w:rPr>
              <w:rFonts w:ascii="Times New Roman" w:hAnsi="Times New Roman" w:cs="Times New Roman"/>
              <w:sz w:val="24"/>
              <w:szCs w:val="24"/>
              <w:rPrChange w:id="265" w:author="Alan" w:date="2012-03-20T10:01:00Z">
                <w:rPr>
                  <w:rFonts w:asciiTheme="minorHAnsi" w:hAnsiTheme="minorHAnsi" w:cstheme="minorHAnsi"/>
                  <w:b/>
                </w:rPr>
              </w:rPrChange>
            </w:rPr>
            <w:delText>se</w:delText>
          </w:r>
        </w:del>
        <w:r w:rsidRPr="00AA1E70">
          <w:rPr>
            <w:rFonts w:ascii="Times New Roman" w:hAnsi="Times New Roman" w:cs="Times New Roman"/>
            <w:sz w:val="24"/>
            <w:szCs w:val="24"/>
            <w:rPrChange w:id="266" w:author="Alan" w:date="2012-03-20T10:01:00Z">
              <w:rPr>
                <w:rFonts w:asciiTheme="minorHAnsi" w:hAnsiTheme="minorHAnsi" w:cstheme="minorHAnsi"/>
                <w:b/>
              </w:rPr>
            </w:rPrChange>
          </w:rPr>
          <w:t xml:space="preserve"> sections of the manuscript where we believe</w:t>
        </w:r>
        <w:del w:id="267" w:author="Alan" w:date="2012-03-20T09:57:00Z">
          <w:r w:rsidRPr="00AA1E70">
            <w:rPr>
              <w:rFonts w:ascii="Times New Roman" w:hAnsi="Times New Roman" w:cs="Times New Roman"/>
              <w:sz w:val="24"/>
              <w:szCs w:val="24"/>
              <w:rPrChange w:id="268" w:author="Alan" w:date="2012-03-20T10:01:00Z">
                <w:rPr>
                  <w:rFonts w:asciiTheme="minorHAnsi" w:hAnsiTheme="minorHAnsi" w:cstheme="minorHAnsi"/>
                  <w:b/>
                </w:rPr>
              </w:rPrChange>
            </w:rPr>
            <w:delText xml:space="preserve"> we have made</w:delText>
          </w:r>
        </w:del>
        <w:r w:rsidRPr="00AA1E70">
          <w:rPr>
            <w:rFonts w:ascii="Times New Roman" w:hAnsi="Times New Roman" w:cs="Times New Roman"/>
            <w:sz w:val="24"/>
            <w:szCs w:val="24"/>
            <w:rPrChange w:id="269" w:author="Alan" w:date="2012-03-20T10:01:00Z">
              <w:rPr>
                <w:rFonts w:asciiTheme="minorHAnsi" w:hAnsiTheme="minorHAnsi" w:cstheme="minorHAnsi"/>
                <w:b/>
              </w:rPr>
            </w:rPrChange>
          </w:rPr>
          <w:t xml:space="preserve"> this point</w:t>
        </w:r>
      </w:moveTo>
      <w:ins w:id="270" w:author="Alan" w:date="2012-03-20T09:57:00Z">
        <w:r w:rsidRPr="00AA1E70">
          <w:rPr>
            <w:rFonts w:ascii="Times New Roman" w:hAnsi="Times New Roman" w:cs="Times New Roman"/>
            <w:sz w:val="24"/>
            <w:szCs w:val="24"/>
            <w:rPrChange w:id="271" w:author="Alan" w:date="2012-03-20T10:01:00Z">
              <w:rPr>
                <w:rFonts w:asciiTheme="minorHAnsi" w:hAnsiTheme="minorHAnsi" w:cstheme="minorHAnsi"/>
                <w:b/>
              </w:rPr>
            </w:rPrChange>
          </w:rPr>
          <w:t xml:space="preserve"> is</w:t>
        </w:r>
      </w:ins>
      <w:moveTo w:id="272" w:author="Alan" w:date="2012-03-20T09:56:00Z">
        <w:r w:rsidRPr="00AA1E70">
          <w:rPr>
            <w:rFonts w:ascii="Times New Roman" w:hAnsi="Times New Roman" w:cs="Times New Roman"/>
            <w:sz w:val="24"/>
            <w:szCs w:val="24"/>
            <w:rPrChange w:id="273" w:author="Alan" w:date="2012-03-20T10:01:00Z">
              <w:rPr>
                <w:rFonts w:asciiTheme="minorHAnsi" w:hAnsiTheme="minorHAnsi" w:cstheme="minorHAnsi"/>
                <w:b/>
              </w:rPr>
            </w:rPrChange>
          </w:rPr>
          <w:t xml:space="preserve"> clear:</w:t>
        </w:r>
      </w:moveTo>
    </w:p>
    <w:p w:rsidR="004F4881" w:rsidRPr="004F4881" w:rsidRDefault="004F4881" w:rsidP="004F4881">
      <w:pPr>
        <w:pStyle w:val="HTMLPreformatted"/>
        <w:rPr>
          <w:rFonts w:ascii="Times New Roman" w:hAnsi="Times New Roman" w:cs="Times New Roman"/>
          <w:sz w:val="24"/>
          <w:szCs w:val="24"/>
          <w:rPrChange w:id="274" w:author="Alan" w:date="2012-03-20T10:01:00Z">
            <w:rPr/>
          </w:rPrChange>
        </w:rPr>
      </w:pPr>
    </w:p>
    <w:p w:rsidR="004F4881" w:rsidRPr="004F4881" w:rsidRDefault="004F4881" w:rsidP="004F4881">
      <w:pPr>
        <w:pStyle w:val="HTMLPreformatted"/>
        <w:rPr>
          <w:ins w:id="275" w:author="Alan" w:date="2012-03-20T09:59:00Z"/>
          <w:rFonts w:ascii="Times New Roman" w:eastAsia="CMR12" w:hAnsi="Times New Roman" w:cs="Times New Roman"/>
          <w:sz w:val="24"/>
          <w:szCs w:val="24"/>
          <w:rPrChange w:id="276" w:author="Alan" w:date="2012-03-20T10:01:00Z">
            <w:rPr>
              <w:ins w:id="277" w:author="Alan" w:date="2012-03-20T09:59:00Z"/>
              <w:rFonts w:ascii="CMR12" w:eastAsia="CMR12" w:cs="CMR12"/>
            </w:rPr>
          </w:rPrChange>
        </w:rPr>
      </w:pPr>
      <w:moveTo w:id="278" w:author="Alan" w:date="2012-03-20T09:56:00Z">
        <w:del w:id="279" w:author="Alan" w:date="2012-03-20T09:58:00Z">
          <w:r w:rsidRPr="004F4881" w:rsidDel="004F4881">
            <w:rPr>
              <w:rFonts w:ascii="Times New Roman" w:hAnsi="Times New Roman" w:cs="Times New Roman"/>
              <w:sz w:val="24"/>
              <w:szCs w:val="24"/>
            </w:rPr>
            <w:delText>I. Introduction</w:delText>
          </w:r>
        </w:del>
      </w:moveTo>
      <w:ins w:id="280" w:author="Alan" w:date="2012-03-20T13:59:00Z">
        <w:r w:rsidR="00C0451D">
          <w:rPr>
            <w:rFonts w:ascii="Times New Roman" w:hAnsi="Times New Roman" w:cs="Times New Roman"/>
            <w:sz w:val="24"/>
            <w:szCs w:val="24"/>
          </w:rPr>
          <w:t>P</w:t>
        </w:r>
      </w:ins>
      <w:ins w:id="281" w:author="Alan" w:date="2012-03-20T09:58:00Z">
        <w:r w:rsidRPr="004F4881">
          <w:rPr>
            <w:rFonts w:ascii="Times New Roman" w:hAnsi="Times New Roman" w:cs="Times New Roman"/>
            <w:sz w:val="24"/>
            <w:szCs w:val="24"/>
          </w:rPr>
          <w:t>age 2, last paragraph: “</w:t>
        </w:r>
        <w:r w:rsidR="00AA1E70" w:rsidRPr="00AA1E70">
          <w:rPr>
            <w:rFonts w:ascii="Times New Roman" w:eastAsia="CMR12" w:hAnsi="Times New Roman" w:cs="Times New Roman"/>
            <w:sz w:val="24"/>
            <w:szCs w:val="24"/>
            <w:rPrChange w:id="282" w:author="Alan" w:date="2012-03-20T10:01:00Z">
              <w:rPr>
                <w:rFonts w:ascii="CMR12" w:eastAsia="CMR12" w:cs="CMR12"/>
              </w:rPr>
            </w:rPrChange>
          </w:rPr>
          <w:t>An alternative expression for the phonon SED (referred to herein as e</w:t>
        </w:r>
        <w:r w:rsidR="00AA1E70" w:rsidRPr="00AA1E70">
          <w:rPr>
            <w:rFonts w:ascii="Times New Roman" w:eastAsia="CMSY8" w:hAnsi="Times New Roman" w:cs="Times New Roman" w:hint="eastAsia"/>
            <w:i/>
            <w:iCs/>
            <w:sz w:val="24"/>
            <w:szCs w:val="24"/>
            <w:rPrChange w:id="283" w:author="Alan" w:date="2012-03-20T10:01:00Z">
              <w:rPr>
                <w:rFonts w:ascii="CMSY8" w:eastAsia="CMSY8" w:cs="CMSY8" w:hint="eastAsia"/>
                <w:i/>
                <w:iCs/>
                <w:sz w:val="16"/>
                <w:szCs w:val="16"/>
              </w:rPr>
            </w:rPrChange>
          </w:rPr>
          <w:t>′</w:t>
        </w:r>
        <w:r w:rsidR="00AA1E70" w:rsidRPr="00AA1E70">
          <w:rPr>
            <w:rFonts w:ascii="Times New Roman" w:eastAsia="CMR12" w:hAnsi="Times New Roman" w:cs="Times New Roman"/>
            <w:sz w:val="24"/>
            <w:szCs w:val="24"/>
            <w:rPrChange w:id="284" w:author="Alan" w:date="2012-03-20T10:01:00Z">
              <w:rPr>
                <w:rFonts w:ascii="CMR12" w:eastAsia="CMR12" w:cs="CMR12"/>
              </w:rPr>
            </w:rPrChange>
          </w:rPr>
          <w:t>), was</w:t>
        </w:r>
        <w:r w:rsidRPr="004F4881">
          <w:rPr>
            <w:rFonts w:ascii="Times New Roman" w:hAnsi="Times New Roman" w:cs="Times New Roman"/>
            <w:sz w:val="24"/>
            <w:szCs w:val="24"/>
          </w:rPr>
          <w:t xml:space="preserve"> </w:t>
        </w:r>
        <w:r w:rsidR="00AA1E70" w:rsidRPr="00AA1E70">
          <w:rPr>
            <w:rFonts w:ascii="Times New Roman" w:eastAsia="CMR12" w:hAnsi="Times New Roman" w:cs="Times New Roman"/>
            <w:sz w:val="24"/>
            <w:szCs w:val="24"/>
            <w:rPrChange w:id="285" w:author="Alan" w:date="2012-03-20T10:01:00Z">
              <w:rPr>
                <w:rFonts w:ascii="CMR12" w:eastAsia="CMR12" w:cs="CMR12"/>
              </w:rPr>
            </w:rPrChange>
          </w:rPr>
          <w:t>recently proposed but has not been rigorously tested.d</w:t>
        </w:r>
      </w:ins>
    </w:p>
    <w:p w:rsidR="004F4881" w:rsidRPr="004F4881" w:rsidRDefault="004F4881" w:rsidP="004F4881">
      <w:pPr>
        <w:pStyle w:val="HTMLPreformatted"/>
        <w:rPr>
          <w:ins w:id="286" w:author="Alan" w:date="2012-03-20T09:59:00Z"/>
          <w:rFonts w:ascii="Times New Roman" w:eastAsia="CMR12" w:hAnsi="Times New Roman" w:cs="Times New Roman"/>
          <w:sz w:val="24"/>
          <w:szCs w:val="24"/>
          <w:rPrChange w:id="287" w:author="Alan" w:date="2012-03-20T10:01:00Z">
            <w:rPr>
              <w:ins w:id="288" w:author="Alan" w:date="2012-03-20T09:59:00Z"/>
              <w:rFonts w:ascii="CMR12" w:eastAsia="CMR12" w:cs="CMR12"/>
            </w:rPr>
          </w:rPrChange>
        </w:rPr>
      </w:pPr>
    </w:p>
    <w:p w:rsidR="00AA1E70" w:rsidRPr="00AA1E70" w:rsidRDefault="00AA1E70" w:rsidP="00AA1E70">
      <w:pPr>
        <w:autoSpaceDE w:val="0"/>
        <w:autoSpaceDN w:val="0"/>
        <w:adjustRightInd w:val="0"/>
        <w:rPr>
          <w:rFonts w:eastAsia="CMR12"/>
          <w:rPrChange w:id="289" w:author="Alan" w:date="2012-03-20T10:08:00Z">
            <w:rPr>
              <w:rFonts w:ascii="Times New Roman" w:hAnsi="Times New Roman" w:cs="Times New Roman"/>
              <w:sz w:val="24"/>
              <w:szCs w:val="24"/>
            </w:rPr>
          </w:rPrChange>
        </w:rPr>
        <w:pPrChange w:id="290" w:author="Alan" w:date="2012-03-20T10:08:00Z">
          <w:pPr>
            <w:pStyle w:val="HTMLPreformatted"/>
          </w:pPr>
        </w:pPrChange>
      </w:pPr>
      <w:ins w:id="291" w:author="Alan" w:date="2012-03-20T09:59:00Z">
        <w:r w:rsidRPr="00AA1E70">
          <w:rPr>
            <w:rFonts w:eastAsia="CMR12"/>
            <w:rPrChange w:id="292" w:author="Alan" w:date="2012-03-20T10:01:00Z">
              <w:rPr>
                <w:rFonts w:ascii="CMR12" w:eastAsia="CMR12" w:cs="CMR12"/>
              </w:rPr>
            </w:rPrChange>
          </w:rPr>
          <w:t>Page 3, first</w:t>
        </w:r>
      </w:ins>
      <w:ins w:id="293" w:author="Alan" w:date="2012-03-20T10:09:00Z">
        <w:r w:rsidR="003E14F1">
          <w:rPr>
            <w:rFonts w:eastAsia="CMR12"/>
          </w:rPr>
          <w:t xml:space="preserve"> full</w:t>
        </w:r>
      </w:ins>
      <w:ins w:id="294" w:author="Alan" w:date="2012-03-20T09:59:00Z">
        <w:r w:rsidRPr="00AA1E70">
          <w:rPr>
            <w:rFonts w:eastAsia="CMR12"/>
            <w:rPrChange w:id="295" w:author="Alan" w:date="2012-03-20T10:01:00Z">
              <w:rPr>
                <w:rFonts w:ascii="CMR12" w:eastAsia="CMR12" w:cs="CMR12"/>
              </w:rPr>
            </w:rPrChange>
          </w:rPr>
          <w:t xml:space="preserve"> paragraph: tosed but has not been rigorously tested.d to herein as ec</w:t>
        </w:r>
        <w:r w:rsidRPr="00AA1E70">
          <w:rPr>
            <w:rFonts w:eastAsia="CMSY8" w:hint="eastAsia"/>
            <w:i/>
            <w:iCs/>
            <w:rPrChange w:id="296" w:author="Alan" w:date="2012-03-20T10:01:00Z">
              <w:rPr>
                <w:rFonts w:ascii="CMSY8" w:eastAsia="CMSY8" w:cs="CMSY8" w:hint="eastAsia"/>
                <w:i/>
                <w:iCs/>
                <w:sz w:val="16"/>
                <w:szCs w:val="16"/>
              </w:rPr>
            </w:rPrChange>
          </w:rPr>
          <w:t>′</w:t>
        </w:r>
        <w:r w:rsidRPr="00AA1E70">
          <w:rPr>
            <w:rFonts w:eastAsia="CMSY8"/>
            <w:i/>
            <w:iCs/>
            <w:rPrChange w:id="297" w:author="Alan" w:date="2012-03-20T10:01:00Z">
              <w:rPr>
                <w:rFonts w:ascii="CMSY8" w:eastAsia="CMSY8" w:cs="CMSY8"/>
                <w:i/>
                <w:iCs/>
                <w:sz w:val="16"/>
                <w:szCs w:val="16"/>
              </w:rPr>
            </w:rPrChange>
          </w:rPr>
          <w:t xml:space="preserve"> </w:t>
        </w:r>
        <w:r w:rsidRPr="00AA1E70">
          <w:rPr>
            <w:rFonts w:eastAsia="CMR12"/>
            <w:rPrChange w:id="298" w:author="Alan" w:date="2012-03-20T10:01:00Z">
              <w:rPr>
                <w:rFonts w:ascii="CMR12" w:eastAsia="CMR12" w:cs="CMR12"/>
              </w:rPr>
            </w:rPrChange>
          </w:rPr>
          <w:t>as a phonon SED by comparing</w:t>
        </w:r>
      </w:ins>
      <w:ins w:id="299" w:author="Alan" w:date="2012-03-20T10:08:00Z">
        <w:r w:rsidR="003E14F1">
          <w:rPr>
            <w:rFonts w:eastAsia="CMR12"/>
          </w:rPr>
          <w:t xml:space="preserve"> </w:t>
        </w:r>
      </w:ins>
      <w:ins w:id="300" w:author="Alan" w:date="2012-03-20T09:59:00Z">
        <w:r w:rsidRPr="00AA1E70">
          <w:rPr>
            <w:rFonts w:eastAsia="CMR12"/>
            <w:rPrChange w:id="301" w:author="Alan" w:date="2012-03-20T10:01:00Z">
              <w:rPr>
                <w:rFonts w:ascii="CMR12" w:eastAsia="CMR12" w:cs="CMR12"/>
              </w:rPr>
            </w:rPrChange>
          </w:rPr>
          <w:t>the phonon properties it predicts to those predicted by o h</w:t>
        </w:r>
      </w:ins>
    </w:p>
    <w:p w:rsidR="00AA1E70" w:rsidRDefault="00AA1E70" w:rsidP="00AA1E70">
      <w:pPr>
        <w:pStyle w:val="HTMLPreformatted"/>
        <w:rPr>
          <w:ins w:id="302" w:author="Alan" w:date="2012-03-20T10:08:00Z"/>
          <w:rFonts w:ascii="Times New Roman" w:hAnsi="Times New Roman" w:cs="Times New Roman"/>
          <w:sz w:val="24"/>
          <w:szCs w:val="24"/>
        </w:rPr>
        <w:pPrChange w:id="303" w:author="Alan" w:date="2012-03-20T10:08:00Z">
          <w:pPr>
            <w:pStyle w:val="HTMLPreformatted"/>
            <w:ind w:left="1080"/>
          </w:pPr>
        </w:pPrChange>
      </w:pPr>
    </w:p>
    <w:p w:rsidR="00AA1E70" w:rsidRDefault="00C0451D" w:rsidP="00AA1E70">
      <w:pPr>
        <w:pStyle w:val="HTMLPreformatted"/>
        <w:rPr>
          <w:ins w:id="304" w:author="Alan" w:date="2012-03-20T10:08:00Z"/>
          <w:rFonts w:ascii="Times New Roman" w:hAnsi="Times New Roman" w:cs="Times New Roman"/>
          <w:sz w:val="24"/>
          <w:szCs w:val="24"/>
        </w:rPr>
        <w:pPrChange w:id="305" w:author="Alan" w:date="2012-03-20T10:08:00Z">
          <w:pPr>
            <w:pStyle w:val="HTMLPreformatted"/>
            <w:ind w:left="1080"/>
          </w:pPr>
        </w:pPrChange>
      </w:pPr>
      <w:ins w:id="306" w:author="Alan" w:date="2012-03-20T10:08:00Z">
        <w:r>
          <w:rPr>
            <w:rFonts w:ascii="Times New Roman" w:hAnsi="Times New Roman" w:cs="Times New Roman"/>
            <w:sz w:val="24"/>
            <w:szCs w:val="24"/>
          </w:rPr>
          <w:t>We conclude th</w:t>
        </w:r>
      </w:ins>
      <w:ins w:id="307" w:author="Alan" w:date="2012-03-20T13:59:00Z">
        <w:r>
          <w:rPr>
            <w:rFonts w:ascii="Times New Roman" w:hAnsi="Times New Roman" w:cs="Times New Roman"/>
            <w:sz w:val="24"/>
            <w:szCs w:val="24"/>
          </w:rPr>
          <w:t>at</w:t>
        </w:r>
      </w:ins>
      <w:ins w:id="308" w:author="Alan" w:date="2012-03-20T10:08:00Z">
        <w:r w:rsidR="003E14F1">
          <w:rPr>
            <w:rFonts w:ascii="Times New Roman" w:hAnsi="Times New Roman" w:cs="Times New Roman"/>
            <w:sz w:val="24"/>
            <w:szCs w:val="24"/>
          </w:rPr>
          <w:t xml:space="preserve"> the Phi’ method is incorrect and recommend that it not be used. This point is made in the following places in the manuscript:</w:t>
        </w:r>
      </w:ins>
    </w:p>
    <w:p w:rsidR="00AA1E70" w:rsidRDefault="00AA1E70" w:rsidP="00AA1E70">
      <w:pPr>
        <w:pStyle w:val="HTMLPreformatted"/>
        <w:rPr>
          <w:rFonts w:ascii="Times New Roman" w:hAnsi="Times New Roman" w:cs="Times New Roman"/>
          <w:sz w:val="24"/>
          <w:szCs w:val="24"/>
        </w:rPr>
        <w:pPrChange w:id="309" w:author="Alan" w:date="2012-03-20T10:08:00Z">
          <w:pPr>
            <w:pStyle w:val="HTMLPreformatted"/>
            <w:ind w:left="1080"/>
          </w:pPr>
        </w:pPrChange>
      </w:pPr>
    </w:p>
    <w:p w:rsidR="004F4881" w:rsidRPr="004F4881" w:rsidRDefault="003E14F1" w:rsidP="004F4881">
      <w:pPr>
        <w:autoSpaceDE w:val="0"/>
        <w:autoSpaceDN w:val="0"/>
        <w:adjustRightInd w:val="0"/>
      </w:pPr>
      <w:ins w:id="310" w:author="Alan" w:date="2012-03-20T10:09:00Z">
        <w:r>
          <w:t>Page 3, first full paragraph:  “</w:t>
        </w:r>
      </w:ins>
      <w:moveTo w:id="311" w:author="Alan" w:date="2012-03-20T09:56:00Z">
        <w:r w:rsidR="004F4881" w:rsidRPr="004F4881">
          <w:t>While Φ</w:t>
        </w:r>
        <w:r w:rsidR="004F4881" w:rsidRPr="004F4881">
          <w:rPr>
            <w:i/>
            <w:iCs/>
          </w:rPr>
          <w:t xml:space="preserve">′ </w:t>
        </w:r>
        <w:r w:rsidR="004F4881" w:rsidRPr="004F4881">
          <w:t>is found to accurately predict the phonon frequencies, we find that it does not correctly predict the phonon lifetimes.</w:t>
        </w:r>
      </w:moveTo>
      <w:ins w:id="312" w:author="Alan" w:date="2012-03-20T10:09:00Z">
        <w:r>
          <w:t>”</w:t>
        </w:r>
      </w:ins>
    </w:p>
    <w:p w:rsidR="004F4881" w:rsidRPr="004F4881" w:rsidRDefault="004F4881" w:rsidP="004F4881">
      <w:pPr>
        <w:autoSpaceDE w:val="0"/>
        <w:autoSpaceDN w:val="0"/>
        <w:adjustRightInd w:val="0"/>
      </w:pPr>
    </w:p>
    <w:p w:rsidR="004F4881" w:rsidRPr="004F4881" w:rsidDel="003E14F1" w:rsidRDefault="003E14F1" w:rsidP="004F4881">
      <w:pPr>
        <w:autoSpaceDE w:val="0"/>
        <w:autoSpaceDN w:val="0"/>
        <w:adjustRightInd w:val="0"/>
        <w:rPr>
          <w:del w:id="313" w:author="Alan" w:date="2012-03-20T10:10:00Z"/>
        </w:rPr>
      </w:pPr>
      <w:ins w:id="314" w:author="Alan" w:date="2012-03-20T10:10:00Z">
        <w:r>
          <w:t>Page 18:</w:t>
        </w:r>
      </w:ins>
      <w:moveTo w:id="315" w:author="Alan" w:date="2012-03-20T09:56:00Z">
        <w:del w:id="316" w:author="Alan" w:date="2012-03-20T10:10:00Z">
          <w:r w:rsidR="004F4881" w:rsidRPr="004F4881" w:rsidDel="003E14F1">
            <w:delText>V. Summary</w:delText>
          </w:r>
        </w:del>
      </w:moveTo>
    </w:p>
    <w:p w:rsidR="004F4881" w:rsidRPr="004F4881" w:rsidDel="003E14F1" w:rsidRDefault="004F4881" w:rsidP="004F4881">
      <w:pPr>
        <w:autoSpaceDE w:val="0"/>
        <w:autoSpaceDN w:val="0"/>
        <w:adjustRightInd w:val="0"/>
        <w:rPr>
          <w:del w:id="317" w:author="Alan" w:date="2012-03-20T10:10:00Z"/>
        </w:rPr>
      </w:pPr>
    </w:p>
    <w:p w:rsidR="004F4881" w:rsidRPr="004F4881" w:rsidDel="003E14F1" w:rsidRDefault="004F4881" w:rsidP="004F4881">
      <w:pPr>
        <w:autoSpaceDE w:val="0"/>
        <w:autoSpaceDN w:val="0"/>
        <w:adjustRightInd w:val="0"/>
        <w:rPr>
          <w:del w:id="318" w:author="Alan" w:date="2012-03-20T10:10:00Z"/>
        </w:rPr>
      </w:pPr>
      <w:moveTo w:id="319" w:author="Alan" w:date="2012-03-20T09:56:00Z">
        <w:del w:id="320" w:author="Alan" w:date="2012-03-20T10:10:00Z">
          <w:r w:rsidRPr="004F4881" w:rsidDel="003E14F1">
            <w:delText>We derived the phonon SED, Φ, and its relation to the phonon frequencies and lifetimes</w:delText>
          </w:r>
        </w:del>
      </w:moveTo>
    </w:p>
    <w:p w:rsidR="004F4881" w:rsidRPr="004F4881" w:rsidDel="003E14F1" w:rsidRDefault="004F4881" w:rsidP="004F4881">
      <w:pPr>
        <w:autoSpaceDE w:val="0"/>
        <w:autoSpaceDN w:val="0"/>
        <w:adjustRightInd w:val="0"/>
        <w:rPr>
          <w:del w:id="321" w:author="Alan" w:date="2012-03-20T10:10:00Z"/>
        </w:rPr>
      </w:pPr>
      <w:moveTo w:id="322" w:author="Alan" w:date="2012-03-20T09:56:00Z">
        <w:del w:id="323" w:author="Alan" w:date="2012-03-20T10:10:00Z">
          <w:r w:rsidRPr="004F4881" w:rsidDel="003E14F1">
            <w:delText>by starting from the normal mode coordinates. We then presented an alternative formulation to the phonon spectral energy density, Φ</w:delText>
          </w:r>
          <w:r w:rsidRPr="004F4881" w:rsidDel="003E14F1">
            <w:rPr>
              <w:i/>
              <w:iCs/>
            </w:rPr>
            <w:delText>′</w:delText>
          </w:r>
          <w:r w:rsidRPr="004F4881" w:rsidDel="003E14F1">
            <w:delText>, which does not require the phonon mode eigenvectors. Because Φ</w:delText>
          </w:r>
          <w:r w:rsidRPr="004F4881" w:rsidDel="003E14F1">
            <w:rPr>
              <w:i/>
              <w:iCs/>
            </w:rPr>
            <w:delText xml:space="preserve">′ </w:delText>
          </w:r>
          <w:r w:rsidRPr="004F4881" w:rsidDel="003E14F1">
            <w:delText>does not contain the eigenvectors, this alternative formulation does not represent the phonon spectral energy density, but does contain information about the phonon dispersion as the temperature approaches 0 K (see Appendix B).</w:delText>
          </w:r>
        </w:del>
      </w:moveTo>
    </w:p>
    <w:p w:rsidR="004F4881" w:rsidRPr="004F4881" w:rsidDel="003E14F1" w:rsidRDefault="003E14F1" w:rsidP="004F4881">
      <w:pPr>
        <w:autoSpaceDE w:val="0"/>
        <w:autoSpaceDN w:val="0"/>
        <w:adjustRightInd w:val="0"/>
        <w:rPr>
          <w:del w:id="324" w:author="Alan" w:date="2012-03-20T10:10:00Z"/>
        </w:rPr>
      </w:pPr>
      <w:ins w:id="325" w:author="Alan" w:date="2012-03-20T10:10:00Z">
        <w:r>
          <w:t xml:space="preserve"> “</w:t>
        </w:r>
      </w:ins>
    </w:p>
    <w:p w:rsidR="004F4881" w:rsidRPr="004F4881" w:rsidRDefault="004F4881" w:rsidP="004F4881">
      <w:pPr>
        <w:autoSpaceDE w:val="0"/>
        <w:autoSpaceDN w:val="0"/>
        <w:adjustRightInd w:val="0"/>
      </w:pPr>
      <w:moveTo w:id="326" w:author="Alan" w:date="2012-03-20T09:56:00Z">
        <w:r w:rsidRPr="004F4881">
          <w:t>Thus, we do not recommend Φ</w:t>
        </w:r>
        <w:r w:rsidRPr="004F4881">
          <w:rPr>
            <w:i/>
            <w:iCs/>
          </w:rPr>
          <w:t xml:space="preserve">′ </w:t>
        </w:r>
        <w:r w:rsidRPr="004F4881">
          <w:t>for predicting phonon lifetimes or thermal</w:t>
        </w:r>
      </w:moveTo>
    </w:p>
    <w:p w:rsidR="004F4881" w:rsidRPr="00C0451D" w:rsidDel="00C0451D" w:rsidRDefault="00AA1E70" w:rsidP="004F4881">
      <w:pPr>
        <w:autoSpaceDE w:val="0"/>
        <w:autoSpaceDN w:val="0"/>
        <w:adjustRightInd w:val="0"/>
        <w:rPr>
          <w:del w:id="327" w:author="Alan" w:date="2012-03-20T14:00:00Z"/>
        </w:rPr>
      </w:pPr>
      <w:proofErr w:type="gramStart"/>
      <w:moveTo w:id="328" w:author="Alan" w:date="2012-03-20T09:56:00Z">
        <w:r>
          <w:t>conductivity</w:t>
        </w:r>
        <w:proofErr w:type="gramEnd"/>
        <w:r>
          <w:t>.</w:t>
        </w:r>
      </w:moveTo>
      <w:ins w:id="329" w:author="Alan" w:date="2012-03-20T10:10:00Z">
        <w:r>
          <w:t>”</w:t>
        </w:r>
      </w:ins>
      <w:moveTo w:id="330" w:author="Alan" w:date="2012-03-20T09:56:00Z">
        <w:r>
          <w:t xml:space="preserve"> </w:t>
        </w:r>
        <w:del w:id="331" w:author="Alan" w:date="2012-03-20T10:10:00Z">
          <w:r>
            <w:delText>Any agreement in thermal conductivity predictions between atomistic studies37 and experiment39,41 must be regarded as coincidental, and the phonon lifetime reductions predicted for systems with additional scattering methods37,40 should only be interpreted qualitatively.</w:delText>
          </w:r>
        </w:del>
      </w:moveTo>
    </w:p>
    <w:p w:rsidR="006F0AB2" w:rsidRPr="00C0451D" w:rsidDel="003E14F1" w:rsidRDefault="00AA1E70" w:rsidP="006F0AB2">
      <w:pPr>
        <w:pStyle w:val="HTMLPreformatted"/>
        <w:rPr>
          <w:del w:id="332" w:author="Alan" w:date="2012-03-20T10:11:00Z"/>
          <w:rFonts w:ascii="Times New Roman" w:hAnsi="Times New Roman" w:cs="Times New Roman"/>
          <w:sz w:val="24"/>
          <w:szCs w:val="24"/>
          <w:rPrChange w:id="333" w:author="Alan" w:date="2012-03-20T14:00:00Z">
            <w:rPr>
              <w:del w:id="334" w:author="Alan" w:date="2012-03-20T10:11:00Z"/>
              <w:rFonts w:asciiTheme="minorHAnsi" w:hAnsiTheme="minorHAnsi" w:cstheme="minorHAnsi"/>
              <w:b/>
            </w:rPr>
          </w:rPrChange>
        </w:rPr>
      </w:pPr>
      <w:moveToRangeStart w:id="335" w:author="Alan" w:date="2012-03-20T09:50:00Z" w:name="move320000344"/>
      <w:moveToRangeEnd w:id="261"/>
      <w:moveTo w:id="336" w:author="Alan" w:date="2012-03-20T09:50:00Z">
        <w:del w:id="337" w:author="Alan" w:date="2012-03-20T10:11:00Z">
          <w:r w:rsidRPr="00AA1E70">
            <w:rPr>
              <w:rFonts w:ascii="Times New Roman" w:hAnsi="Times New Roman" w:cs="Times New Roman"/>
              <w:sz w:val="24"/>
              <w:szCs w:val="24"/>
              <w:rPrChange w:id="338" w:author="Alan" w:date="2012-03-20T14:00:00Z">
                <w:rPr>
                  <w:rFonts w:asciiTheme="minorHAnsi" w:hAnsiTheme="minorHAnsi" w:cstheme="minorHAnsi"/>
                  <w:b/>
                </w:rPr>
              </w:rPrChange>
            </w:rPr>
            <w:delText xml:space="preserve">We believe that the most important contribution of our </w:delText>
          </w:r>
        </w:del>
        <w:del w:id="339" w:author="Alan" w:date="2012-03-20T09:50:00Z">
          <w:r w:rsidRPr="00AA1E70">
            <w:rPr>
              <w:rFonts w:ascii="Times New Roman" w:hAnsi="Times New Roman" w:cs="Times New Roman"/>
              <w:sz w:val="24"/>
              <w:szCs w:val="24"/>
              <w:rPrChange w:id="340" w:author="Alan" w:date="2012-03-20T14:00:00Z">
                <w:rPr>
                  <w:rFonts w:asciiTheme="minorHAnsi" w:hAnsiTheme="minorHAnsi" w:cstheme="minorHAnsi"/>
                  <w:b/>
                </w:rPr>
              </w:rPrChange>
            </w:rPr>
            <w:delText>manuscript</w:delText>
          </w:r>
        </w:del>
        <w:del w:id="341" w:author="Alan" w:date="2012-03-20T10:11:00Z">
          <w:r w:rsidRPr="00AA1E70">
            <w:rPr>
              <w:rFonts w:ascii="Times New Roman" w:hAnsi="Times New Roman" w:cs="Times New Roman"/>
              <w:sz w:val="24"/>
              <w:szCs w:val="24"/>
              <w:rPrChange w:id="342" w:author="Alan" w:date="2012-03-20T14:00:00Z">
                <w:rPr>
                  <w:rFonts w:asciiTheme="minorHAnsi" w:hAnsiTheme="minorHAnsi" w:cstheme="minorHAnsi"/>
                  <w:b/>
                </w:rPr>
              </w:rPrChange>
            </w:rPr>
            <w:delText xml:space="preserve"> is demonstrati</w:delText>
          </w:r>
        </w:del>
        <w:del w:id="343" w:author="Alan" w:date="2012-03-20T09:50:00Z">
          <w:r w:rsidRPr="00AA1E70">
            <w:rPr>
              <w:rFonts w:ascii="Times New Roman" w:hAnsi="Times New Roman" w:cs="Times New Roman"/>
              <w:sz w:val="24"/>
              <w:szCs w:val="24"/>
              <w:rPrChange w:id="344" w:author="Alan" w:date="2012-03-20T14:00:00Z">
                <w:rPr>
                  <w:rFonts w:asciiTheme="minorHAnsi" w:hAnsiTheme="minorHAnsi" w:cstheme="minorHAnsi"/>
                  <w:b/>
                </w:rPr>
              </w:rPrChange>
            </w:rPr>
            <w:delText>ng</w:delText>
          </w:r>
        </w:del>
        <w:del w:id="345" w:author="Alan" w:date="2012-03-20T10:11:00Z">
          <w:r w:rsidRPr="00AA1E70">
            <w:rPr>
              <w:rFonts w:ascii="Times New Roman" w:hAnsi="Times New Roman" w:cs="Times New Roman"/>
              <w:sz w:val="24"/>
              <w:szCs w:val="24"/>
              <w:rPrChange w:id="346" w:author="Alan" w:date="2012-03-20T14:00:00Z">
                <w:rPr>
                  <w:rFonts w:asciiTheme="minorHAnsi" w:hAnsiTheme="minorHAnsi" w:cstheme="minorHAnsi"/>
                  <w:b/>
                </w:rPr>
              </w:rPrChange>
            </w:rPr>
            <w:delText xml:space="preserve"> Phi’ </w:delText>
          </w:r>
        </w:del>
        <w:del w:id="347" w:author="Alan" w:date="2012-03-20T09:51:00Z">
          <w:r w:rsidRPr="00AA1E70">
            <w:rPr>
              <w:rFonts w:ascii="Times New Roman" w:hAnsi="Times New Roman" w:cs="Times New Roman"/>
              <w:sz w:val="24"/>
              <w:szCs w:val="24"/>
              <w:rPrChange w:id="348" w:author="Alan" w:date="2012-03-20T14:00:00Z">
                <w:rPr>
                  <w:rFonts w:asciiTheme="minorHAnsi" w:hAnsiTheme="minorHAnsi" w:cstheme="minorHAnsi"/>
                  <w:b/>
                </w:rPr>
              </w:rPrChange>
            </w:rPr>
            <w:delText>to be</w:delText>
          </w:r>
        </w:del>
        <w:del w:id="349" w:author="Alan" w:date="2012-03-20T10:11:00Z">
          <w:r w:rsidRPr="00AA1E70">
            <w:rPr>
              <w:rFonts w:ascii="Times New Roman" w:hAnsi="Times New Roman" w:cs="Times New Roman"/>
              <w:sz w:val="24"/>
              <w:szCs w:val="24"/>
              <w:rPrChange w:id="350" w:author="Alan" w:date="2012-03-20T14:00:00Z">
                <w:rPr>
                  <w:rFonts w:asciiTheme="minorHAnsi" w:hAnsiTheme="minorHAnsi" w:cstheme="minorHAnsi"/>
                  <w:b/>
                </w:rPr>
              </w:rPrChange>
            </w:rPr>
            <w:delText xml:space="preserve"> incorrect</w:delText>
          </w:r>
        </w:del>
        <w:del w:id="351" w:author="Alan" w:date="2012-03-20T09:53:00Z">
          <w:r w:rsidRPr="00AA1E70">
            <w:rPr>
              <w:rFonts w:ascii="Times New Roman" w:hAnsi="Times New Roman" w:cs="Times New Roman"/>
              <w:sz w:val="24"/>
              <w:szCs w:val="24"/>
              <w:rPrChange w:id="352" w:author="Alan" w:date="2012-03-20T14:00:00Z">
                <w:rPr>
                  <w:rFonts w:asciiTheme="minorHAnsi" w:hAnsiTheme="minorHAnsi" w:cstheme="minorHAnsi"/>
                  <w:b/>
                </w:rPr>
              </w:rPrChange>
            </w:rPr>
            <w:delText xml:space="preserve"> and should be published in the Physical Review B, especially considering the number of publications using Phi’ in the Physical Review journals.</w:delText>
          </w:r>
        </w:del>
      </w:moveTo>
    </w:p>
    <w:moveToRangeEnd w:id="335"/>
    <w:p w:rsidR="00AA1E70" w:rsidRPr="00AA1E70" w:rsidRDefault="00AA1E70">
      <w:pPr>
        <w:pStyle w:val="HTMLPreformatted"/>
        <w:rPr>
          <w:del w:id="353" w:author="Alan" w:date="2012-03-20T09:48:00Z"/>
          <w:rFonts w:ascii="Times New Roman" w:hAnsi="Times New Roman" w:cs="Times New Roman"/>
          <w:sz w:val="24"/>
          <w:szCs w:val="24"/>
          <w:rPrChange w:id="354" w:author="Alan" w:date="2012-03-20T14:00:00Z">
            <w:rPr>
              <w:del w:id="355" w:author="Alan" w:date="2012-03-20T09:48:00Z"/>
              <w:rFonts w:asciiTheme="minorHAnsi" w:hAnsiTheme="minorHAnsi" w:cstheme="minorHAnsi"/>
              <w:b/>
            </w:rPr>
          </w:rPrChange>
        </w:rPr>
      </w:pPr>
      <w:del w:id="356" w:author="Alan" w:date="2012-03-20T09:48:00Z">
        <w:r w:rsidRPr="00AA1E70">
          <w:rPr>
            <w:rFonts w:ascii="Times New Roman" w:hAnsi="Times New Roman" w:cs="Times New Roman"/>
            <w:sz w:val="24"/>
            <w:szCs w:val="24"/>
            <w:rPrChange w:id="357" w:author="Alan" w:date="2012-03-20T14:00:00Z">
              <w:rPr>
                <w:rFonts w:asciiTheme="minorHAnsi" w:hAnsiTheme="minorHAnsi" w:cstheme="minorHAnsi"/>
                <w:b/>
              </w:rPr>
            </w:rPrChange>
          </w:rPr>
          <w:delText>This is true, and is actually the main message of our manuscript. The Phi’ (incorrect) method has been used in a number of Physical Review publications, such as:</w:delText>
        </w:r>
      </w:del>
    </w:p>
    <w:p w:rsidR="00AA1E70" w:rsidRPr="00AA1E70" w:rsidRDefault="00AA1E70">
      <w:pPr>
        <w:pStyle w:val="HTMLPreformatted"/>
        <w:rPr>
          <w:del w:id="358" w:author="Alan" w:date="2012-03-20T09:48:00Z"/>
          <w:rFonts w:ascii="Times New Roman" w:hAnsi="Times New Roman" w:cs="Times New Roman"/>
          <w:sz w:val="24"/>
          <w:szCs w:val="24"/>
          <w:rPrChange w:id="359" w:author="Alan" w:date="2012-03-20T14:00:00Z">
            <w:rPr>
              <w:del w:id="360" w:author="Alan" w:date="2012-03-20T09:48:00Z"/>
            </w:rPr>
          </w:rPrChange>
        </w:rPr>
      </w:pPr>
    </w:p>
    <w:p w:rsidR="00AA1E70" w:rsidRDefault="00AA1E70" w:rsidP="00AA1E70">
      <w:pPr>
        <w:pStyle w:val="HTMLPreformatted"/>
        <w:rPr>
          <w:del w:id="361" w:author="Alan" w:date="2012-03-20T09:48:00Z"/>
        </w:rPr>
        <w:pPrChange w:id="362" w:author="Alan" w:date="2012-03-20T09:48:00Z">
          <w:pPr>
            <w:autoSpaceDE w:val="0"/>
            <w:autoSpaceDN w:val="0"/>
            <w:adjustRightInd w:val="0"/>
          </w:pPr>
        </w:pPrChange>
      </w:pPr>
      <w:del w:id="363" w:author="Alan" w:date="2012-03-20T09:48:00Z">
        <w:r>
          <w:rPr>
            <w:vertAlign w:val="superscript"/>
          </w:rPr>
          <w:delText>37</w:delText>
        </w:r>
        <w:r>
          <w:delText xml:space="preserve"> J. A. Thomas, J. E. Turney, R. M. Iutzi, C. H. Amon, and A. J. H. McGaughey, Physical Review B </w:delText>
        </w:r>
        <w:r w:rsidRPr="00AA1E70">
          <w:rPr>
            <w:bCs/>
            <w:rPrChange w:id="364" w:author="Alan" w:date="2012-03-20T14:00:00Z">
              <w:rPr>
                <w:b/>
                <w:bCs/>
              </w:rPr>
            </w:rPrChange>
          </w:rPr>
          <w:delText>81</w:delText>
        </w:r>
        <w:r>
          <w:delText>, 081411(R) (2010).</w:delText>
        </w:r>
      </w:del>
    </w:p>
    <w:p w:rsidR="00AA1E70" w:rsidRDefault="00AA1E70" w:rsidP="00AA1E70">
      <w:pPr>
        <w:pStyle w:val="HTMLPreformatted"/>
        <w:rPr>
          <w:del w:id="365" w:author="Alan" w:date="2012-03-20T09:48:00Z"/>
        </w:rPr>
        <w:pPrChange w:id="366" w:author="Alan" w:date="2012-03-20T09:48:00Z">
          <w:pPr>
            <w:autoSpaceDE w:val="0"/>
            <w:autoSpaceDN w:val="0"/>
            <w:adjustRightInd w:val="0"/>
          </w:pPr>
        </w:pPrChange>
      </w:pPr>
      <w:del w:id="367" w:author="Alan" w:date="2012-03-20T09:48:00Z">
        <w:r>
          <w:rPr>
            <w:vertAlign w:val="superscript"/>
          </w:rPr>
          <w:delText>38</w:delText>
        </w:r>
        <w:r>
          <w:delText xml:space="preserve"> Z.-Y. Ong, E. Pop, and J. Shiomi, Physical Review B </w:delText>
        </w:r>
        <w:r w:rsidRPr="00AA1E70">
          <w:rPr>
            <w:bCs/>
            <w:rPrChange w:id="368" w:author="Alan" w:date="2012-03-20T14:00:00Z">
              <w:rPr>
                <w:b/>
                <w:bCs/>
              </w:rPr>
            </w:rPrChange>
          </w:rPr>
          <w:delText>84</w:delText>
        </w:r>
        <w:r>
          <w:delText>, 165418 (2011).</w:delText>
        </w:r>
      </w:del>
    </w:p>
    <w:p w:rsidR="00AA1E70" w:rsidRDefault="00AA1E70" w:rsidP="00AA1E70">
      <w:pPr>
        <w:pStyle w:val="HTMLPreformatted"/>
        <w:rPr>
          <w:del w:id="369" w:author="Alan" w:date="2012-03-20T09:48:00Z"/>
        </w:rPr>
        <w:pPrChange w:id="370" w:author="Alan" w:date="2012-03-20T09:48:00Z">
          <w:pPr>
            <w:autoSpaceDE w:val="0"/>
            <w:autoSpaceDN w:val="0"/>
            <w:adjustRightInd w:val="0"/>
          </w:pPr>
        </w:pPrChange>
      </w:pPr>
      <w:del w:id="371" w:author="Alan" w:date="2012-03-20T09:48:00Z">
        <w:r>
          <w:rPr>
            <w:vertAlign w:val="superscript"/>
          </w:rPr>
          <w:delText>40</w:delText>
        </w:r>
        <w:r>
          <w:delText xml:space="preserve"> J. Shiomi, K. Esfarjani, and G. Chen, Physical Review B </w:delText>
        </w:r>
        <w:r w:rsidRPr="00AA1E70">
          <w:rPr>
            <w:bCs/>
            <w:rPrChange w:id="372" w:author="Alan" w:date="2012-03-20T14:00:00Z">
              <w:rPr>
                <w:b/>
                <w:bCs/>
              </w:rPr>
            </w:rPrChange>
          </w:rPr>
          <w:delText>84</w:delText>
        </w:r>
        <w:r>
          <w:delText>, 104302 (2011).</w:delText>
        </w:r>
      </w:del>
    </w:p>
    <w:p w:rsidR="001A17AC" w:rsidRPr="00C0451D" w:rsidDel="00C0451D" w:rsidRDefault="00CC0CB4" w:rsidP="006F0AB2">
      <w:pPr>
        <w:pStyle w:val="HTMLPreformatted"/>
        <w:rPr>
          <w:rFonts w:ascii="Times New Roman" w:hAnsi="Times New Roman" w:cs="Times New Roman"/>
          <w:sz w:val="24"/>
          <w:szCs w:val="24"/>
        </w:rPr>
      </w:pPr>
      <w:moveFromRangeStart w:id="373" w:author="Alan" w:date="2012-03-20T14:00:00Z" w:name="move320015331"/>
      <w:moveFrom w:id="374" w:author="Alan" w:date="2012-03-20T14:00:00Z">
        <w:r w:rsidRPr="00C0451D" w:rsidDel="00C0451D">
          <w:rPr>
            <w:rFonts w:ascii="Times New Roman" w:hAnsi="Times New Roman" w:cs="Times New Roman"/>
            <w:sz w:val="24"/>
            <w:szCs w:val="24"/>
            <w:vertAlign w:val="superscript"/>
          </w:rPr>
          <w:t>41</w:t>
        </w:r>
        <w:r w:rsidRPr="00C0451D" w:rsidDel="00C0451D">
          <w:rPr>
            <w:rFonts w:ascii="Times New Roman" w:hAnsi="Times New Roman" w:cs="Times New Roman"/>
            <w:sz w:val="24"/>
            <w:szCs w:val="24"/>
          </w:rPr>
          <w:t xml:space="preserve"> N. de Koker, Physical Review Letters </w:t>
        </w:r>
        <w:r w:rsidR="00AA1E70" w:rsidRPr="00AA1E70">
          <w:rPr>
            <w:rFonts w:ascii="Times New Roman" w:hAnsi="Times New Roman" w:cs="Times New Roman"/>
            <w:bCs/>
            <w:sz w:val="24"/>
            <w:szCs w:val="24"/>
            <w:rPrChange w:id="375" w:author="Alan" w:date="2012-03-20T14:00:00Z">
              <w:rPr>
                <w:rFonts w:ascii="Times New Roman" w:hAnsi="Times New Roman" w:cs="Times New Roman"/>
                <w:b/>
                <w:bCs/>
                <w:sz w:val="24"/>
                <w:szCs w:val="24"/>
              </w:rPr>
            </w:rPrChange>
          </w:rPr>
          <w:t>103</w:t>
        </w:r>
        <w:r w:rsidRPr="00C0451D" w:rsidDel="00C0451D">
          <w:rPr>
            <w:rFonts w:ascii="Times New Roman" w:hAnsi="Times New Roman" w:cs="Times New Roman"/>
            <w:sz w:val="24"/>
            <w:szCs w:val="24"/>
          </w:rPr>
          <w:t>, 125902 (2009).</w:t>
        </w:r>
      </w:moveFrom>
    </w:p>
    <w:moveFromRangeEnd w:id="373"/>
    <w:p w:rsidR="00FE1D63" w:rsidRPr="00C0451D" w:rsidDel="00C0451D" w:rsidRDefault="00FE1D63" w:rsidP="0081687D">
      <w:pPr>
        <w:pStyle w:val="HTMLPreformatted"/>
        <w:rPr>
          <w:del w:id="376" w:author="Alan" w:date="2012-03-20T14:00:00Z"/>
          <w:rFonts w:ascii="Times New Roman" w:hAnsi="Times New Roman" w:cs="Times New Roman"/>
          <w:sz w:val="24"/>
          <w:szCs w:val="24"/>
          <w:rPrChange w:id="377" w:author="Alan" w:date="2012-03-20T14:00:00Z">
            <w:rPr>
              <w:del w:id="378" w:author="Alan" w:date="2012-03-20T14:00:00Z"/>
              <w:rFonts w:asciiTheme="minorHAnsi" w:hAnsiTheme="minorHAnsi" w:cstheme="minorHAnsi"/>
              <w:b/>
            </w:rPr>
          </w:rPrChange>
        </w:rPr>
      </w:pPr>
    </w:p>
    <w:p w:rsidR="001A17AC" w:rsidRPr="00C0451D" w:rsidDel="00C0451D" w:rsidRDefault="00AA1E70" w:rsidP="0081687D">
      <w:pPr>
        <w:pStyle w:val="HTMLPreformatted"/>
        <w:rPr>
          <w:del w:id="379" w:author="Alan" w:date="2012-03-20T14:00:00Z"/>
          <w:rFonts w:ascii="Times New Roman" w:hAnsi="Times New Roman" w:cs="Times New Roman"/>
          <w:sz w:val="24"/>
          <w:szCs w:val="24"/>
          <w:rPrChange w:id="380" w:author="Alan" w:date="2012-03-20T14:00:00Z">
            <w:rPr>
              <w:del w:id="381" w:author="Alan" w:date="2012-03-20T14:00:00Z"/>
              <w:rFonts w:asciiTheme="minorHAnsi" w:hAnsiTheme="minorHAnsi" w:cstheme="minorHAnsi"/>
              <w:b/>
            </w:rPr>
          </w:rPrChange>
        </w:rPr>
      </w:pPr>
      <w:moveFromRangeStart w:id="382" w:author="Alan" w:date="2012-03-20T09:50:00Z" w:name="move320000344"/>
      <w:moveFrom w:id="383" w:author="Alan" w:date="2012-03-20T09:50:00Z">
        <w:r w:rsidRPr="00AA1E70">
          <w:rPr>
            <w:rFonts w:ascii="Times New Roman" w:hAnsi="Times New Roman" w:cs="Times New Roman"/>
            <w:sz w:val="24"/>
            <w:szCs w:val="24"/>
            <w:rPrChange w:id="384" w:author="Alan" w:date="2012-03-20T14:00:00Z">
              <w:rPr>
                <w:rFonts w:asciiTheme="minorHAnsi" w:hAnsiTheme="minorHAnsi" w:cstheme="minorHAnsi"/>
                <w:b/>
              </w:rPr>
            </w:rPrChange>
          </w:rPr>
          <w:t>We believe that the most important contribution of our manuscript is demonstrating Phi’ to be incorrect and should be published in the Physical Review B, especially considering the number of publications using Phi’ in the Physical Review journals.</w:t>
        </w:r>
      </w:moveFrom>
    </w:p>
    <w:moveFromRangeEnd w:id="382"/>
    <w:p w:rsidR="00D35009" w:rsidRPr="00C0451D" w:rsidDel="00C0451D" w:rsidRDefault="00D35009" w:rsidP="0081687D">
      <w:pPr>
        <w:pStyle w:val="HTMLPreformatted"/>
        <w:rPr>
          <w:del w:id="385" w:author="Alan" w:date="2012-03-20T14:00:00Z"/>
          <w:rFonts w:ascii="Times New Roman" w:hAnsi="Times New Roman" w:cs="Times New Roman"/>
          <w:sz w:val="24"/>
          <w:szCs w:val="24"/>
          <w:rPrChange w:id="386" w:author="Alan" w:date="2012-03-20T14:00:00Z">
            <w:rPr>
              <w:del w:id="387" w:author="Alan" w:date="2012-03-20T14:00:00Z"/>
              <w:rFonts w:asciiTheme="minorHAnsi" w:hAnsiTheme="minorHAnsi" w:cstheme="minorHAnsi"/>
              <w:b/>
            </w:rPr>
          </w:rPrChange>
        </w:rPr>
      </w:pPr>
    </w:p>
    <w:p w:rsidR="009E7B99" w:rsidRPr="00C0451D" w:rsidDel="00C0451D" w:rsidRDefault="00AA1E70" w:rsidP="0081687D">
      <w:pPr>
        <w:pStyle w:val="HTMLPreformatted"/>
        <w:rPr>
          <w:del w:id="388" w:author="Alan" w:date="2012-03-20T14:00:00Z"/>
          <w:rFonts w:ascii="Times New Roman" w:hAnsi="Times New Roman" w:cs="Times New Roman"/>
          <w:sz w:val="24"/>
          <w:szCs w:val="24"/>
          <w:rPrChange w:id="389" w:author="Alan" w:date="2012-03-20T14:00:00Z">
            <w:rPr>
              <w:del w:id="390" w:author="Alan" w:date="2012-03-20T14:00:00Z"/>
              <w:rFonts w:asciiTheme="minorHAnsi" w:hAnsiTheme="minorHAnsi" w:cstheme="minorHAnsi"/>
              <w:b/>
            </w:rPr>
          </w:rPrChange>
        </w:rPr>
      </w:pPr>
      <w:moveFromRangeStart w:id="391" w:author="Alan" w:date="2012-03-20T09:56:00Z" w:name="move320000743"/>
      <w:moveFrom w:id="392" w:author="Alan" w:date="2012-03-20T09:56:00Z">
        <w:r w:rsidRPr="00AA1E70">
          <w:rPr>
            <w:rFonts w:ascii="Times New Roman" w:hAnsi="Times New Roman" w:cs="Times New Roman"/>
            <w:sz w:val="24"/>
            <w:szCs w:val="24"/>
            <w:rPrChange w:id="393" w:author="Alan" w:date="2012-03-20T14:00:00Z">
              <w:rPr>
                <w:rFonts w:asciiTheme="minorHAnsi" w:hAnsiTheme="minorHAnsi" w:cstheme="minorHAnsi"/>
                <w:b/>
              </w:rPr>
            </w:rPrChange>
          </w:rPr>
          <w:t>We highlight these sections of the manuscript where we believe we have made this point clear:</w:t>
        </w:r>
      </w:moveFrom>
    </w:p>
    <w:p w:rsidR="009E7B99" w:rsidRPr="00C0451D" w:rsidDel="004F4881" w:rsidRDefault="009E7B99" w:rsidP="0081687D">
      <w:pPr>
        <w:pStyle w:val="HTMLPreformatted"/>
        <w:rPr>
          <w:rFonts w:ascii="Times New Roman" w:hAnsi="Times New Roman" w:cs="Times New Roman"/>
          <w:sz w:val="24"/>
          <w:szCs w:val="24"/>
          <w:rPrChange w:id="394" w:author="Alan" w:date="2012-03-20T14:00:00Z">
            <w:rPr/>
          </w:rPrChange>
        </w:rPr>
      </w:pPr>
    </w:p>
    <w:p w:rsidR="009E7B99" w:rsidRPr="004F4881" w:rsidDel="00C0451D" w:rsidRDefault="0052704D" w:rsidP="0052704D">
      <w:pPr>
        <w:pStyle w:val="HTMLPreformatted"/>
        <w:rPr>
          <w:del w:id="395" w:author="Alan" w:date="2012-03-20T14:00:00Z"/>
          <w:rFonts w:ascii="Times New Roman" w:hAnsi="Times New Roman" w:cs="Times New Roman"/>
          <w:sz w:val="24"/>
          <w:szCs w:val="24"/>
        </w:rPr>
      </w:pPr>
      <w:moveFrom w:id="396" w:author="Alan" w:date="2012-03-20T09:56:00Z">
        <w:r w:rsidRPr="004F4881" w:rsidDel="004F4881">
          <w:rPr>
            <w:rFonts w:ascii="Times New Roman" w:hAnsi="Times New Roman" w:cs="Times New Roman"/>
            <w:sz w:val="24"/>
            <w:szCs w:val="24"/>
          </w:rPr>
          <w:t xml:space="preserve">I. </w:t>
        </w:r>
        <w:r w:rsidR="00060E3C" w:rsidRPr="004F4881" w:rsidDel="004F4881">
          <w:rPr>
            <w:rFonts w:ascii="Times New Roman" w:hAnsi="Times New Roman" w:cs="Times New Roman"/>
            <w:sz w:val="24"/>
            <w:szCs w:val="24"/>
          </w:rPr>
          <w:t>Introduct</w:t>
        </w:r>
        <w:del w:id="397" w:author="Alan" w:date="2012-03-20T14:00:00Z">
          <w:r w:rsidR="00060E3C" w:rsidRPr="004F4881" w:rsidDel="00C0451D">
            <w:rPr>
              <w:rFonts w:ascii="Times New Roman" w:hAnsi="Times New Roman" w:cs="Times New Roman"/>
              <w:sz w:val="24"/>
              <w:szCs w:val="24"/>
            </w:rPr>
            <w:delText>ion</w:delText>
          </w:r>
        </w:del>
      </w:moveFrom>
    </w:p>
    <w:p w:rsidR="00000000" w:rsidRDefault="00837092">
      <w:pPr>
        <w:pStyle w:val="HTMLPreformatted"/>
        <w:rPr>
          <w:del w:id="398" w:author="Alan" w:date="2012-03-20T14:00:00Z"/>
          <w:rFonts w:ascii="Times New Roman" w:hAnsi="Times New Roman" w:cs="Times New Roman"/>
          <w:sz w:val="24"/>
          <w:szCs w:val="24"/>
        </w:rPr>
        <w:pPrChange w:id="399" w:author="Alan" w:date="2012-03-20T14:00:00Z">
          <w:pPr>
            <w:pStyle w:val="HTMLPreformatted"/>
            <w:ind w:left="1080"/>
          </w:pPr>
        </w:pPrChange>
      </w:pPr>
    </w:p>
    <w:p w:rsidR="00060E3C" w:rsidRPr="004F4881" w:rsidDel="00C0451D" w:rsidRDefault="00232D4B" w:rsidP="00060E3C">
      <w:pPr>
        <w:autoSpaceDE w:val="0"/>
        <w:autoSpaceDN w:val="0"/>
        <w:adjustRightInd w:val="0"/>
        <w:rPr>
          <w:del w:id="400" w:author="Alan" w:date="2012-03-20T14:00:00Z"/>
        </w:rPr>
      </w:pPr>
      <w:moveFrom w:id="401" w:author="Alan" w:date="2012-03-20T09:56:00Z">
        <w:r>
          <w:t>While Φ</w:t>
        </w:r>
        <w:r>
          <w:rPr>
            <w:i/>
            <w:iCs/>
          </w:rPr>
          <w:t xml:space="preserve">′ </w:t>
        </w:r>
        <w:r>
          <w:t>is found to accurately predict the phonon frequencies, we find that it does not correctly predict the phonon lifetim</w:t>
        </w:r>
        <w:del w:id="402" w:author="Alan" w:date="2012-03-20T14:00:00Z">
          <w:r w:rsidDel="00C0451D">
            <w:delText>es.</w:delText>
          </w:r>
        </w:del>
      </w:moveFrom>
    </w:p>
    <w:p w:rsidR="004F6301" w:rsidRPr="004F4881" w:rsidDel="004F4881" w:rsidRDefault="004F6301" w:rsidP="00060E3C">
      <w:pPr>
        <w:autoSpaceDE w:val="0"/>
        <w:autoSpaceDN w:val="0"/>
        <w:adjustRightInd w:val="0"/>
      </w:pPr>
    </w:p>
    <w:p w:rsidR="00D2679A" w:rsidRPr="004F4881" w:rsidDel="00C0451D" w:rsidRDefault="00232D4B" w:rsidP="00060E3C">
      <w:pPr>
        <w:autoSpaceDE w:val="0"/>
        <w:autoSpaceDN w:val="0"/>
        <w:adjustRightInd w:val="0"/>
        <w:rPr>
          <w:del w:id="403" w:author="Alan" w:date="2012-03-20T14:00:00Z"/>
        </w:rPr>
      </w:pPr>
      <w:moveFrom w:id="404" w:author="Alan" w:date="2012-03-20T09:56:00Z">
        <w:r>
          <w:t xml:space="preserve">V. </w:t>
        </w:r>
        <w:del w:id="405" w:author="Alan" w:date="2012-03-20T14:00:00Z">
          <w:r w:rsidDel="00C0451D">
            <w:delText>Summary</w:delText>
          </w:r>
        </w:del>
      </w:moveFrom>
    </w:p>
    <w:p w:rsidR="00D2679A" w:rsidRPr="004F4881" w:rsidDel="00C0451D" w:rsidRDefault="00D2679A" w:rsidP="00060E3C">
      <w:pPr>
        <w:autoSpaceDE w:val="0"/>
        <w:autoSpaceDN w:val="0"/>
        <w:adjustRightInd w:val="0"/>
        <w:rPr>
          <w:del w:id="406" w:author="Alan" w:date="2012-03-20T14:00:00Z"/>
        </w:rPr>
      </w:pPr>
    </w:p>
    <w:p w:rsidR="004F6301" w:rsidRPr="004F4881" w:rsidDel="004F4881" w:rsidRDefault="00232D4B" w:rsidP="004F6301">
      <w:pPr>
        <w:autoSpaceDE w:val="0"/>
        <w:autoSpaceDN w:val="0"/>
        <w:adjustRightInd w:val="0"/>
      </w:pPr>
      <w:moveFrom w:id="407" w:author="Alan" w:date="2012-03-20T09:56:00Z">
        <w:r>
          <w:t>We derived the phonon SED, Φ, and its relation to the phonon frequencies and lifetimes</w:t>
        </w:r>
      </w:moveFrom>
    </w:p>
    <w:p w:rsidR="004F6301" w:rsidRPr="004F4881" w:rsidDel="00C0451D" w:rsidRDefault="00232D4B" w:rsidP="004F6301">
      <w:pPr>
        <w:autoSpaceDE w:val="0"/>
        <w:autoSpaceDN w:val="0"/>
        <w:adjustRightInd w:val="0"/>
        <w:rPr>
          <w:del w:id="408" w:author="Alan" w:date="2012-03-20T14:00:00Z"/>
        </w:rPr>
      </w:pPr>
      <w:moveFrom w:id="409" w:author="Alan" w:date="2012-03-20T09:56:00Z">
        <w:r>
          <w:t>by starting from the normal mode coordinates. We then presented an alternative formulation to the phonon spectral energy density, Φ</w:t>
        </w:r>
        <w:r>
          <w:rPr>
            <w:i/>
            <w:iCs/>
          </w:rPr>
          <w:t>′</w:t>
        </w:r>
        <w:r>
          <w:t>, which does not require the phonon mode eigenvectors. Because Φ</w:t>
        </w:r>
        <w:r>
          <w:rPr>
            <w:i/>
            <w:iCs/>
          </w:rPr>
          <w:t xml:space="preserve">′ </w:t>
        </w:r>
        <w:r>
          <w:t xml:space="preserve">does not contain the eigenvectors, this alternative formulation does not represent the phonon spectral energy density, but does contain information about the phonon dispersion as the temperature approaches 0 K (see Appendix </w:t>
        </w:r>
        <w:del w:id="410" w:author="Alan" w:date="2012-03-20T14:00:00Z">
          <w:r w:rsidDel="00C0451D">
            <w:delText>B).</w:delText>
          </w:r>
        </w:del>
      </w:moveFrom>
    </w:p>
    <w:p w:rsidR="007373FA" w:rsidRPr="004F4881" w:rsidDel="00C0451D" w:rsidRDefault="007373FA" w:rsidP="004F6301">
      <w:pPr>
        <w:autoSpaceDE w:val="0"/>
        <w:autoSpaceDN w:val="0"/>
        <w:adjustRightInd w:val="0"/>
        <w:rPr>
          <w:del w:id="411" w:author="Alan" w:date="2012-03-20T14:00:00Z"/>
        </w:rPr>
      </w:pPr>
    </w:p>
    <w:p w:rsidR="007373FA" w:rsidRPr="004F4881" w:rsidDel="00C0451D" w:rsidRDefault="00232D4B" w:rsidP="007373FA">
      <w:pPr>
        <w:autoSpaceDE w:val="0"/>
        <w:autoSpaceDN w:val="0"/>
        <w:adjustRightInd w:val="0"/>
        <w:rPr>
          <w:del w:id="412" w:author="Alan" w:date="2012-03-20T14:00:00Z"/>
        </w:rPr>
      </w:pPr>
      <w:moveFrom w:id="413" w:author="Alan" w:date="2012-03-20T09:56:00Z">
        <w:r>
          <w:t>Thus, we do not recommend Φ</w:t>
        </w:r>
        <w:r>
          <w:rPr>
            <w:i/>
            <w:iCs/>
          </w:rPr>
          <w:t xml:space="preserve">′ </w:t>
        </w:r>
        <w:r>
          <w:t>for predicting phonon lifetimes or th</w:t>
        </w:r>
        <w:del w:id="414" w:author="Alan" w:date="2012-03-20T14:00:00Z">
          <w:r w:rsidDel="00C0451D">
            <w:delText>ermal</w:delText>
          </w:r>
        </w:del>
      </w:moveFrom>
    </w:p>
    <w:p w:rsidR="007373FA" w:rsidRPr="004F4881" w:rsidDel="00C0451D" w:rsidRDefault="00232D4B" w:rsidP="007373FA">
      <w:pPr>
        <w:autoSpaceDE w:val="0"/>
        <w:autoSpaceDN w:val="0"/>
        <w:adjustRightInd w:val="0"/>
        <w:rPr>
          <w:del w:id="415" w:author="Alan" w:date="2012-03-20T14:00:00Z"/>
        </w:rPr>
      </w:pPr>
      <w:moveFrom w:id="416" w:author="Alan" w:date="2012-03-20T09:56:00Z">
        <w:r>
          <w:t>conductivity. Any agreement in thermal conductivity predictions between atomistic studies37 and experiment39,41 must be regarded as coincidental, and the phonon lifetime reductions predicted for systems with additional scattering methods37,40 should only be interpreted quali</w:t>
        </w:r>
        <w:del w:id="417" w:author="Alan" w:date="2012-03-20T14:00:00Z">
          <w:r w:rsidDel="00C0451D">
            <w:delText>tatively.</w:delText>
          </w:r>
        </w:del>
      </w:moveFrom>
    </w:p>
    <w:moveFromRangeEnd w:id="391"/>
    <w:p w:rsidR="009E7B99" w:rsidRPr="004F4881" w:rsidDel="00C0451D" w:rsidRDefault="009E7B99" w:rsidP="0081687D">
      <w:pPr>
        <w:pStyle w:val="HTMLPreformatted"/>
        <w:rPr>
          <w:del w:id="418" w:author="Alan" w:date="2012-03-20T14:00:00Z"/>
          <w:rFonts w:ascii="Times New Roman" w:hAnsi="Times New Roman" w:cs="Times New Roman"/>
          <w:sz w:val="24"/>
          <w:szCs w:val="24"/>
        </w:rPr>
      </w:pPr>
    </w:p>
    <w:p w:rsidR="0081687D" w:rsidRPr="003E14F1" w:rsidDel="003E14F1" w:rsidRDefault="00232D4B" w:rsidP="0081687D">
      <w:pPr>
        <w:pStyle w:val="HTMLPreformatted"/>
        <w:rPr>
          <w:del w:id="419" w:author="Alan" w:date="2012-03-20T10:11:00Z"/>
          <w:rFonts w:ascii="Times New Roman" w:hAnsi="Times New Roman" w:cs="Times New Roman"/>
          <w:i/>
          <w:sz w:val="24"/>
          <w:szCs w:val="24"/>
          <w:rPrChange w:id="420" w:author="Alan" w:date="2012-03-20T10:11:00Z">
            <w:rPr>
              <w:del w:id="421" w:author="Alan" w:date="2012-03-20T10:11:00Z"/>
            </w:rPr>
          </w:rPrChange>
        </w:rPr>
      </w:pPr>
      <w:ins w:id="422" w:author="Alan" w:date="2012-03-20T09:56:00Z">
        <w:r w:rsidRPr="00232D4B">
          <w:rPr>
            <w:rFonts w:ascii="Times New Roman" w:hAnsi="Times New Roman" w:cs="Times New Roman"/>
            <w:sz w:val="24"/>
            <w:szCs w:val="24"/>
          </w:rPr>
          <w:t xml:space="preserve">2. </w:t>
        </w:r>
      </w:ins>
      <w:proofErr w:type="gramStart"/>
      <w:r w:rsidR="00AA1E70" w:rsidRPr="00AA1E70">
        <w:rPr>
          <w:rFonts w:ascii="Times New Roman" w:hAnsi="Times New Roman" w:cs="Times New Roman"/>
          <w:i/>
          <w:sz w:val="24"/>
          <w:szCs w:val="24"/>
          <w:rPrChange w:id="423" w:author="Alan" w:date="2012-03-20T10:11:00Z">
            <w:rPr/>
          </w:rPrChange>
        </w:rPr>
        <w:t>On</w:t>
      </w:r>
      <w:proofErr w:type="gramEnd"/>
      <w:r w:rsidR="00AA1E70" w:rsidRPr="00AA1E70">
        <w:rPr>
          <w:rFonts w:ascii="Times New Roman" w:hAnsi="Times New Roman" w:cs="Times New Roman"/>
          <w:i/>
          <w:sz w:val="24"/>
          <w:szCs w:val="24"/>
          <w:rPrChange w:id="424" w:author="Alan" w:date="2012-03-20T10:11:00Z">
            <w:rPr/>
          </w:rPrChange>
        </w:rPr>
        <w:t xml:space="preserve"> the contrary, Phi' doesn't predict correctly the phonon lifetimes even at</w:t>
      </w:r>
      <w:ins w:id="425" w:author="Alan" w:date="2012-03-20T10:11:00Z">
        <w:r w:rsidR="003E14F1">
          <w:rPr>
            <w:rFonts w:ascii="Times New Roman" w:hAnsi="Times New Roman" w:cs="Times New Roman"/>
            <w:i/>
            <w:sz w:val="24"/>
            <w:szCs w:val="24"/>
          </w:rPr>
          <w:t xml:space="preserve"> </w:t>
        </w:r>
      </w:ins>
    </w:p>
    <w:p w:rsidR="0081687D" w:rsidRPr="003E14F1" w:rsidDel="003E14F1" w:rsidRDefault="00AA1E70" w:rsidP="0081687D">
      <w:pPr>
        <w:pStyle w:val="HTMLPreformatted"/>
        <w:rPr>
          <w:del w:id="426" w:author="Alan" w:date="2012-03-20T10:11:00Z"/>
          <w:rFonts w:ascii="Times New Roman" w:hAnsi="Times New Roman" w:cs="Times New Roman"/>
          <w:i/>
          <w:sz w:val="24"/>
          <w:szCs w:val="24"/>
          <w:rPrChange w:id="427" w:author="Alan" w:date="2012-03-20T10:11:00Z">
            <w:rPr>
              <w:del w:id="428" w:author="Alan" w:date="2012-03-20T10:11:00Z"/>
            </w:rPr>
          </w:rPrChange>
        </w:rPr>
      </w:pPr>
      <w:proofErr w:type="gramStart"/>
      <w:r w:rsidRPr="00AA1E70">
        <w:rPr>
          <w:rFonts w:ascii="Times New Roman" w:hAnsi="Times New Roman" w:cs="Times New Roman"/>
          <w:i/>
          <w:sz w:val="24"/>
          <w:szCs w:val="24"/>
          <w:rPrChange w:id="429" w:author="Alan" w:date="2012-03-20T10:11:00Z">
            <w:rPr/>
          </w:rPrChange>
        </w:rPr>
        <w:t>moderate</w:t>
      </w:r>
      <w:proofErr w:type="gramEnd"/>
      <w:r w:rsidRPr="00AA1E70">
        <w:rPr>
          <w:rFonts w:ascii="Times New Roman" w:hAnsi="Times New Roman" w:cs="Times New Roman"/>
          <w:i/>
          <w:sz w:val="24"/>
          <w:szCs w:val="24"/>
          <w:rPrChange w:id="430" w:author="Alan" w:date="2012-03-20T10:11:00Z">
            <w:rPr/>
          </w:rPrChange>
        </w:rPr>
        <w:t xml:space="preserve"> temperature (Si SW and CNT) and even at low temperatures it</w:t>
      </w:r>
      <w:ins w:id="431" w:author="Alan" w:date="2012-03-20T10:11:00Z">
        <w:r w:rsidR="003E14F1">
          <w:rPr>
            <w:rFonts w:ascii="Times New Roman" w:hAnsi="Times New Roman" w:cs="Times New Roman"/>
            <w:i/>
            <w:sz w:val="24"/>
            <w:szCs w:val="24"/>
          </w:rPr>
          <w:t xml:space="preserve"> </w:t>
        </w:r>
      </w:ins>
    </w:p>
    <w:p w:rsidR="0081687D" w:rsidRPr="00C0451D" w:rsidDel="003E14F1" w:rsidRDefault="00AA1E70" w:rsidP="0081687D">
      <w:pPr>
        <w:pStyle w:val="HTMLPreformatted"/>
        <w:rPr>
          <w:del w:id="432" w:author="Alan" w:date="2012-03-20T10:11:00Z"/>
          <w:rFonts w:ascii="Times New Roman" w:hAnsi="Times New Roman" w:cs="Times New Roman"/>
          <w:i/>
          <w:sz w:val="24"/>
          <w:szCs w:val="24"/>
          <w:rPrChange w:id="433" w:author="Alan" w:date="2012-03-20T14:00:00Z">
            <w:rPr>
              <w:del w:id="434" w:author="Alan" w:date="2012-03-20T10:11:00Z"/>
              <w:rFonts w:ascii="Times New Roman" w:hAnsi="Times New Roman" w:cs="Times New Roman"/>
              <w:sz w:val="24"/>
              <w:szCs w:val="24"/>
            </w:rPr>
          </w:rPrChange>
        </w:rPr>
      </w:pPr>
      <w:proofErr w:type="gramStart"/>
      <w:r w:rsidRPr="00AA1E70">
        <w:rPr>
          <w:rFonts w:ascii="Times New Roman" w:hAnsi="Times New Roman" w:cs="Times New Roman"/>
          <w:i/>
          <w:sz w:val="24"/>
          <w:szCs w:val="24"/>
          <w:rPrChange w:id="435" w:author="Alan" w:date="2012-03-20T10:11:00Z">
            <w:rPr/>
          </w:rPrChange>
        </w:rPr>
        <w:t>poorly</w:t>
      </w:r>
      <w:proofErr w:type="gramEnd"/>
      <w:r w:rsidRPr="00AA1E70">
        <w:rPr>
          <w:rFonts w:ascii="Times New Roman" w:hAnsi="Times New Roman" w:cs="Times New Roman"/>
          <w:i/>
          <w:sz w:val="24"/>
          <w:szCs w:val="24"/>
          <w:rPrChange w:id="436" w:author="Alan" w:date="2012-03-20T10:11:00Z">
            <w:rPr/>
          </w:rPrChange>
        </w:rPr>
        <w:t xml:space="preserve"> predict the thermal conductivity of the LJ crystal at </w:t>
      </w:r>
      <w:r w:rsidRPr="00AA1E70">
        <w:rPr>
          <w:i/>
          <w:rPrChange w:id="437" w:author="Alan" w:date="2012-03-20T14:00:00Z">
            <w:rPr/>
          </w:rPrChange>
        </w:rPr>
        <w:t>low</w:t>
      </w:r>
      <w:ins w:id="438" w:author="Alan" w:date="2012-03-20T10:11:00Z">
        <w:r w:rsidR="003E14F1" w:rsidRPr="00C0451D">
          <w:rPr>
            <w:rFonts w:ascii="Times New Roman" w:hAnsi="Times New Roman" w:cs="Times New Roman"/>
            <w:i/>
            <w:sz w:val="24"/>
            <w:szCs w:val="24"/>
          </w:rPr>
          <w:t xml:space="preserve"> </w:t>
        </w:r>
      </w:ins>
    </w:p>
    <w:p w:rsidR="00000000" w:rsidRDefault="00AA1E70">
      <w:pPr>
        <w:autoSpaceDE w:val="0"/>
        <w:autoSpaceDN w:val="0"/>
        <w:adjustRightInd w:val="0"/>
        <w:pPrChange w:id="439" w:author="Alan" w:date="2012-03-20T14:00:00Z">
          <w:pPr>
            <w:pStyle w:val="HTMLPreformatted"/>
          </w:pPr>
        </w:pPrChange>
      </w:pPr>
      <w:proofErr w:type="gramStart"/>
      <w:r w:rsidRPr="00AA1E70">
        <w:rPr>
          <w:i/>
          <w:rPrChange w:id="440" w:author="Alan" w:date="2012-03-20T14:00:00Z">
            <w:rPr/>
          </w:rPrChange>
        </w:rPr>
        <w:t>temperature</w:t>
      </w:r>
      <w:proofErr w:type="gramEnd"/>
      <w:r w:rsidR="00232D4B" w:rsidRPr="00232D4B">
        <w:t xml:space="preserve">; </w:t>
      </w:r>
    </w:p>
    <w:p w:rsidR="00393DD8" w:rsidRPr="004F4881" w:rsidRDefault="00393DD8" w:rsidP="0081687D">
      <w:pPr>
        <w:pStyle w:val="HTMLPreformatted"/>
        <w:rPr>
          <w:rFonts w:ascii="Times New Roman" w:hAnsi="Times New Roman" w:cs="Times New Roman"/>
          <w:sz w:val="24"/>
          <w:szCs w:val="24"/>
          <w:rPrChange w:id="441" w:author="Alan" w:date="2012-03-20T10:01:00Z">
            <w:rPr/>
          </w:rPrChange>
        </w:rPr>
      </w:pPr>
    </w:p>
    <w:p w:rsidR="00462B99" w:rsidRPr="003E14F1" w:rsidDel="003E14F1" w:rsidRDefault="00AA1E70" w:rsidP="0081687D">
      <w:pPr>
        <w:pStyle w:val="HTMLPreformatted"/>
        <w:rPr>
          <w:del w:id="442" w:author="Alan" w:date="2012-03-20T10:12:00Z"/>
          <w:rFonts w:ascii="Times New Roman" w:hAnsi="Times New Roman" w:cs="Times New Roman"/>
          <w:sz w:val="24"/>
          <w:szCs w:val="24"/>
          <w:rPrChange w:id="443" w:author="Alan" w:date="2012-03-20T10:12:00Z">
            <w:rPr>
              <w:del w:id="444" w:author="Alan" w:date="2012-03-20T10:12:00Z"/>
              <w:rFonts w:asciiTheme="minorHAnsi" w:hAnsiTheme="minorHAnsi" w:cstheme="minorHAnsi"/>
              <w:b/>
            </w:rPr>
          </w:rPrChange>
        </w:rPr>
      </w:pPr>
      <w:r w:rsidRPr="00AA1E70">
        <w:rPr>
          <w:rFonts w:ascii="Times New Roman" w:hAnsi="Times New Roman" w:cs="Times New Roman"/>
          <w:sz w:val="24"/>
          <w:szCs w:val="24"/>
          <w:rPrChange w:id="445" w:author="Alan" w:date="2012-03-20T10:01:00Z">
            <w:rPr>
              <w:rFonts w:asciiTheme="minorHAnsi" w:hAnsiTheme="minorHAnsi" w:cstheme="minorHAnsi"/>
              <w:b/>
            </w:rPr>
          </w:rPrChange>
        </w:rPr>
        <w:t xml:space="preserve">This </w:t>
      </w:r>
      <w:ins w:id="446" w:author="Alan" w:date="2012-03-20T10:11:00Z">
        <w:r w:rsidR="003E14F1">
          <w:rPr>
            <w:rFonts w:ascii="Times New Roman" w:hAnsi="Times New Roman" w:cs="Times New Roman"/>
            <w:sz w:val="24"/>
            <w:szCs w:val="24"/>
          </w:rPr>
          <w:t>reviewer is correct</w:t>
        </w:r>
      </w:ins>
      <w:ins w:id="447" w:author="Alan" w:date="2012-03-20T14:00:00Z">
        <w:r w:rsidR="00C0451D">
          <w:rPr>
            <w:rFonts w:ascii="Times New Roman" w:hAnsi="Times New Roman" w:cs="Times New Roman"/>
            <w:sz w:val="24"/>
            <w:szCs w:val="24"/>
          </w:rPr>
          <w:t xml:space="preserve">. </w:t>
        </w:r>
      </w:ins>
      <w:ins w:id="448" w:author="Alan" w:date="2012-03-20T10:11:00Z">
        <w:r w:rsidR="003E14F1">
          <w:rPr>
            <w:rFonts w:ascii="Times New Roman" w:hAnsi="Times New Roman" w:cs="Times New Roman"/>
            <w:sz w:val="24"/>
            <w:szCs w:val="24"/>
          </w:rPr>
          <w:t xml:space="preserve"> </w:t>
        </w:r>
      </w:ins>
      <w:del w:id="449" w:author="Alan" w:date="2012-03-20T10:11:00Z">
        <w:r w:rsidRPr="00AA1E70">
          <w:rPr>
            <w:rFonts w:ascii="Times New Roman" w:hAnsi="Times New Roman" w:cs="Times New Roman"/>
            <w:sz w:val="24"/>
            <w:szCs w:val="24"/>
            <w:rPrChange w:id="450" w:author="Alan" w:date="2012-03-20T10:01:00Z">
              <w:rPr>
                <w:rFonts w:asciiTheme="minorHAnsi" w:hAnsiTheme="minorHAnsi" w:cstheme="minorHAnsi"/>
                <w:b/>
              </w:rPr>
            </w:rPrChange>
          </w:rPr>
          <w:delText xml:space="preserve">is true, </w:delText>
        </w:r>
      </w:del>
      <w:ins w:id="451" w:author="Alan" w:date="2012-03-20T14:01:00Z">
        <w:r w:rsidR="00C0451D">
          <w:rPr>
            <w:rFonts w:ascii="Times New Roman" w:hAnsi="Times New Roman" w:cs="Times New Roman"/>
            <w:sz w:val="24"/>
            <w:szCs w:val="24"/>
          </w:rPr>
          <w:t>W</w:t>
        </w:r>
      </w:ins>
      <w:del w:id="452" w:author="Alan" w:date="2012-03-20T14:01:00Z">
        <w:r w:rsidRPr="00AA1E70">
          <w:rPr>
            <w:rFonts w:ascii="Times New Roman" w:hAnsi="Times New Roman" w:cs="Times New Roman"/>
            <w:sz w:val="24"/>
            <w:szCs w:val="24"/>
            <w:rPrChange w:id="453" w:author="Alan" w:date="2012-03-20T10:01:00Z">
              <w:rPr>
                <w:rFonts w:asciiTheme="minorHAnsi" w:hAnsiTheme="minorHAnsi" w:cstheme="minorHAnsi"/>
                <w:b/>
              </w:rPr>
            </w:rPrChange>
          </w:rPr>
          <w:delText>and w</w:delText>
        </w:r>
      </w:del>
      <w:r w:rsidRPr="00AA1E70">
        <w:rPr>
          <w:rFonts w:ascii="Times New Roman" w:hAnsi="Times New Roman" w:cs="Times New Roman"/>
          <w:sz w:val="24"/>
          <w:szCs w:val="24"/>
          <w:rPrChange w:id="454" w:author="Alan" w:date="2012-03-20T10:01:00Z">
            <w:rPr>
              <w:rFonts w:asciiTheme="minorHAnsi" w:hAnsiTheme="minorHAnsi" w:cstheme="minorHAnsi"/>
              <w:b/>
            </w:rPr>
          </w:rPrChange>
        </w:rPr>
        <w:t xml:space="preserve">e tried to emphasize the disagreement in phonon lifetimes throughout the manuscript.  </w:t>
      </w:r>
      <w:ins w:id="455" w:author="Alan" w:date="2012-03-20T10:12:00Z">
        <w:r w:rsidR="003E14F1">
          <w:rPr>
            <w:rFonts w:ascii="Times New Roman" w:hAnsi="Times New Roman" w:cs="Times New Roman"/>
            <w:sz w:val="24"/>
            <w:szCs w:val="24"/>
          </w:rPr>
          <w:t>W</w:t>
        </w:r>
      </w:ins>
      <w:del w:id="456" w:author="Alan" w:date="2012-03-20T10:12:00Z">
        <w:r w:rsidRPr="00AA1E70">
          <w:rPr>
            <w:rFonts w:ascii="Times New Roman" w:hAnsi="Times New Roman" w:cs="Times New Roman"/>
            <w:sz w:val="24"/>
            <w:szCs w:val="24"/>
            <w:rPrChange w:id="457" w:author="Alan" w:date="2012-03-20T10:01:00Z">
              <w:rPr>
                <w:rFonts w:asciiTheme="minorHAnsi" w:hAnsiTheme="minorHAnsi" w:cstheme="minorHAnsi"/>
                <w:b/>
              </w:rPr>
            </w:rPrChange>
          </w:rPr>
          <w:delText xml:space="preserve">In </w:delText>
        </w:r>
      </w:del>
      <w:del w:id="458" w:author="Alan" w:date="2012-03-20T10:11:00Z">
        <w:r w:rsidRPr="00AA1E70">
          <w:rPr>
            <w:rFonts w:ascii="Times New Roman" w:hAnsi="Times New Roman" w:cs="Times New Roman"/>
            <w:sz w:val="24"/>
            <w:szCs w:val="24"/>
            <w:rPrChange w:id="459" w:author="Alan" w:date="2012-03-20T10:01:00Z">
              <w:rPr>
                <w:rFonts w:asciiTheme="minorHAnsi" w:hAnsiTheme="minorHAnsi" w:cstheme="minorHAnsi"/>
                <w:b/>
              </w:rPr>
            </w:rPrChange>
          </w:rPr>
          <w:delText>fact, w</w:delText>
        </w:r>
      </w:del>
      <w:r w:rsidRPr="00AA1E70">
        <w:rPr>
          <w:rFonts w:ascii="Times New Roman" w:hAnsi="Times New Roman" w:cs="Times New Roman"/>
          <w:sz w:val="24"/>
          <w:szCs w:val="24"/>
          <w:rPrChange w:id="460" w:author="Alan" w:date="2012-03-20T10:01:00Z">
            <w:rPr>
              <w:rFonts w:asciiTheme="minorHAnsi" w:hAnsiTheme="minorHAnsi" w:cstheme="minorHAnsi"/>
              <w:b/>
            </w:rPr>
          </w:rPrChange>
        </w:rPr>
        <w:t>e summarized this</w:t>
      </w:r>
      <w:ins w:id="461" w:author="Alan" w:date="2012-03-20T14:01:00Z">
        <w:r w:rsidR="00C0451D">
          <w:rPr>
            <w:rFonts w:ascii="Times New Roman" w:hAnsi="Times New Roman" w:cs="Times New Roman"/>
            <w:sz w:val="24"/>
            <w:szCs w:val="24"/>
          </w:rPr>
          <w:t xml:space="preserve"> finding</w:t>
        </w:r>
      </w:ins>
      <w:r w:rsidRPr="00AA1E70">
        <w:rPr>
          <w:rFonts w:ascii="Times New Roman" w:hAnsi="Times New Roman" w:cs="Times New Roman"/>
          <w:sz w:val="24"/>
          <w:szCs w:val="24"/>
          <w:rPrChange w:id="462" w:author="Alan" w:date="2012-03-20T10:01:00Z">
            <w:rPr>
              <w:rFonts w:asciiTheme="minorHAnsi" w:hAnsiTheme="minorHAnsi" w:cstheme="minorHAnsi"/>
              <w:b/>
            </w:rPr>
          </w:rPrChange>
        </w:rPr>
        <w:t xml:space="preserve"> </w:t>
      </w:r>
      <w:del w:id="463" w:author="Alan" w:date="2012-03-20T10:12:00Z">
        <w:r w:rsidRPr="00AA1E70">
          <w:rPr>
            <w:rFonts w:ascii="Times New Roman" w:hAnsi="Times New Roman" w:cs="Times New Roman"/>
            <w:sz w:val="24"/>
            <w:szCs w:val="24"/>
            <w:rPrChange w:id="464" w:author="Alan" w:date="2012-03-20T10:01:00Z">
              <w:rPr>
                <w:rFonts w:asciiTheme="minorHAnsi" w:hAnsiTheme="minorHAnsi" w:cstheme="minorHAnsi"/>
                <w:b/>
              </w:rPr>
            </w:rPrChange>
          </w:rPr>
          <w:delText>point in the summary section</w:delText>
        </w:r>
      </w:del>
      <w:ins w:id="465" w:author="Alan" w:date="2012-03-20T10:12:00Z">
        <w:r w:rsidR="003E14F1">
          <w:rPr>
            <w:rFonts w:ascii="Times New Roman" w:hAnsi="Times New Roman" w:cs="Times New Roman"/>
            <w:sz w:val="24"/>
            <w:szCs w:val="24"/>
          </w:rPr>
          <w:t>on pages 17-18</w:t>
        </w:r>
      </w:ins>
      <w:r w:rsidRPr="00AA1E70">
        <w:rPr>
          <w:rFonts w:ascii="Times New Roman" w:hAnsi="Times New Roman" w:cs="Times New Roman"/>
          <w:sz w:val="24"/>
          <w:szCs w:val="24"/>
          <w:rPrChange w:id="466" w:author="Alan" w:date="2012-03-20T10:01:00Z">
            <w:rPr>
              <w:rFonts w:asciiTheme="minorHAnsi" w:hAnsiTheme="minorHAnsi" w:cstheme="minorHAnsi"/>
              <w:b/>
            </w:rPr>
          </w:rPrChange>
        </w:rPr>
        <w:t>:</w:t>
      </w:r>
      <w:ins w:id="467" w:author="Alan" w:date="2012-03-20T10:12:00Z">
        <w:r w:rsidR="003E14F1">
          <w:rPr>
            <w:rFonts w:ascii="Times New Roman" w:hAnsi="Times New Roman" w:cs="Times New Roman"/>
            <w:sz w:val="24"/>
            <w:szCs w:val="24"/>
          </w:rPr>
          <w:t xml:space="preserve"> “</w:t>
        </w:r>
      </w:ins>
    </w:p>
    <w:p w:rsidR="00462B99" w:rsidRPr="003E14F1" w:rsidDel="003E14F1" w:rsidRDefault="00462B99" w:rsidP="0081687D">
      <w:pPr>
        <w:pStyle w:val="HTMLPreformatted"/>
        <w:rPr>
          <w:del w:id="468" w:author="Alan" w:date="2012-03-20T10:12:00Z"/>
          <w:rFonts w:ascii="Times New Roman" w:hAnsi="Times New Roman" w:cs="Times New Roman"/>
          <w:sz w:val="24"/>
          <w:szCs w:val="24"/>
        </w:rPr>
      </w:pPr>
    </w:p>
    <w:p w:rsidR="00393DD8" w:rsidRPr="003E14F1" w:rsidDel="003E14F1" w:rsidRDefault="00232D4B" w:rsidP="0081687D">
      <w:pPr>
        <w:pStyle w:val="HTMLPreformatted"/>
        <w:rPr>
          <w:del w:id="469" w:author="Alan" w:date="2012-03-20T10:12:00Z"/>
          <w:rFonts w:ascii="Times New Roman" w:hAnsi="Times New Roman" w:cs="Times New Roman"/>
          <w:sz w:val="24"/>
          <w:szCs w:val="24"/>
        </w:rPr>
      </w:pPr>
      <w:del w:id="470" w:author="Alan" w:date="2012-03-20T10:12:00Z">
        <w:r>
          <w:delText>V. Summary</w:delText>
        </w:r>
      </w:del>
    </w:p>
    <w:p w:rsidR="0059439E" w:rsidRPr="003E14F1" w:rsidDel="003E14F1" w:rsidRDefault="0059439E" w:rsidP="0081687D">
      <w:pPr>
        <w:pStyle w:val="HTMLPreformatted"/>
        <w:rPr>
          <w:del w:id="471" w:author="Alan" w:date="2012-03-20T10:12:00Z"/>
          <w:rFonts w:ascii="Times New Roman" w:hAnsi="Times New Roman" w:cs="Times New Roman"/>
          <w:sz w:val="24"/>
          <w:szCs w:val="24"/>
        </w:rPr>
      </w:pPr>
    </w:p>
    <w:p w:rsidR="00C0451D" w:rsidRDefault="00232D4B" w:rsidP="00C0451D">
      <w:pPr>
        <w:autoSpaceDE w:val="0"/>
        <w:autoSpaceDN w:val="0"/>
        <w:adjustRightInd w:val="0"/>
        <w:rPr>
          <w:ins w:id="472" w:author="Alan" w:date="2012-03-20T14:00:00Z"/>
        </w:rPr>
      </w:pPr>
      <w:r>
        <w:t>Still, the most important predictions are the mode-by-mode phonon properties. Of particular importance are the lifetimes, which are the key input for Boltzmann transport equation-based models.</w:t>
      </w:r>
      <w:ins w:id="473" w:author="Alan" w:date="2012-03-20T14:01:00Z">
        <w:r w:rsidR="00C0451D">
          <w:t xml:space="preserve"> </w:t>
        </w:r>
        <w:r w:rsidR="00C0451D" w:rsidRPr="004F4881">
          <w:t>Thus, we do not recommend Φ</w:t>
        </w:r>
        <w:r w:rsidR="00C0451D" w:rsidRPr="004F4881">
          <w:rPr>
            <w:i/>
            <w:iCs/>
          </w:rPr>
          <w:t xml:space="preserve">′ </w:t>
        </w:r>
        <w:r w:rsidR="00C0451D" w:rsidRPr="004F4881">
          <w:t>for predicting phonon lifetimes or thermal</w:t>
        </w:r>
        <w:r w:rsidR="00C0451D">
          <w:t xml:space="preserve"> </w:t>
        </w:r>
        <w:r w:rsidR="00C0451D" w:rsidRPr="00C0451D">
          <w:t>conductivity</w:t>
        </w:r>
        <w:r w:rsidR="00C0451D">
          <w:t>.</w:t>
        </w:r>
      </w:ins>
      <w:ins w:id="474" w:author="Alan" w:date="2012-03-20T10:12:00Z">
        <w:r>
          <w:t>”</w:t>
        </w:r>
      </w:ins>
    </w:p>
    <w:p w:rsidR="00000000" w:rsidRDefault="00837092">
      <w:pPr>
        <w:pStyle w:val="HTMLPreformatted"/>
        <w:rPr>
          <w:ins w:id="475" w:author="Alan" w:date="2012-03-20T14:00:00Z"/>
        </w:rPr>
        <w:pPrChange w:id="476" w:author="Alan" w:date="2012-03-20T10:12:00Z">
          <w:pPr>
            <w:autoSpaceDE w:val="0"/>
            <w:autoSpaceDN w:val="0"/>
            <w:adjustRightInd w:val="0"/>
          </w:pPr>
        </w:pPrChange>
      </w:pPr>
    </w:p>
    <w:p w:rsidR="00AA1E70" w:rsidRDefault="00232D4B" w:rsidP="00AA1E70">
      <w:pPr>
        <w:pStyle w:val="HTMLPreformatted"/>
        <w:pPrChange w:id="477" w:author="Alan" w:date="2012-03-20T10:12:00Z">
          <w:pPr>
            <w:autoSpaceDE w:val="0"/>
            <w:autoSpaceDN w:val="0"/>
            <w:adjustRightInd w:val="0"/>
          </w:pPr>
        </w:pPrChange>
      </w:pPr>
      <w:del w:id="478" w:author="Alan" w:date="2012-03-20T10:12:00Z">
        <w:r>
          <w:rPr>
            <w:rFonts w:ascii="Times New Roman" w:hAnsi="Times New Roman" w:cs="Times New Roman"/>
            <w:sz w:val="24"/>
            <w:szCs w:val="24"/>
          </w:rPr>
          <w:delText>18 Thus, we do not recommend Φ</w:delText>
        </w:r>
        <w:r>
          <w:rPr>
            <w:rFonts w:ascii="Times New Roman" w:hAnsi="Times New Roman" w:cs="Times New Roman"/>
            <w:i/>
            <w:iCs/>
            <w:sz w:val="24"/>
            <w:szCs w:val="24"/>
          </w:rPr>
          <w:delText xml:space="preserve">′ </w:delText>
        </w:r>
        <w:r>
          <w:rPr>
            <w:rFonts w:ascii="Times New Roman" w:hAnsi="Times New Roman" w:cs="Times New Roman"/>
            <w:sz w:val="24"/>
            <w:szCs w:val="24"/>
          </w:rPr>
          <w:delText>for predicting phonon lifetimes or thermal conductivity.</w:delText>
        </w:r>
      </w:del>
    </w:p>
    <w:p w:rsidR="00393DD8" w:rsidRPr="003E14F1" w:rsidDel="003E14F1" w:rsidRDefault="003E14F1" w:rsidP="0081687D">
      <w:pPr>
        <w:pStyle w:val="HTMLPreformatted"/>
        <w:rPr>
          <w:del w:id="479" w:author="Alan" w:date="2012-03-20T10:13:00Z"/>
          <w:rFonts w:ascii="Times New Roman" w:hAnsi="Times New Roman" w:cs="Times New Roman"/>
          <w:i/>
          <w:sz w:val="24"/>
          <w:szCs w:val="24"/>
          <w:rPrChange w:id="480" w:author="Alan" w:date="2012-03-20T10:13:00Z">
            <w:rPr>
              <w:del w:id="481" w:author="Alan" w:date="2012-03-20T10:13:00Z"/>
            </w:rPr>
          </w:rPrChange>
        </w:rPr>
      </w:pPr>
      <w:ins w:id="482" w:author="Alan" w:date="2012-03-20T10:13:00Z">
        <w:r>
          <w:rPr>
            <w:rFonts w:ascii="Times New Roman" w:hAnsi="Times New Roman" w:cs="Times New Roman"/>
            <w:sz w:val="24"/>
            <w:szCs w:val="24"/>
          </w:rPr>
          <w:t>3</w:t>
        </w:r>
        <w:r w:rsidR="00AA1E70" w:rsidRPr="00AA1E70">
          <w:rPr>
            <w:i/>
            <w:rPrChange w:id="483" w:author="Alan" w:date="2012-03-20T10:13:00Z">
              <w:rPr/>
            </w:rPrChange>
          </w:rPr>
          <w:t xml:space="preserve">. </w:t>
        </w:r>
      </w:ins>
    </w:p>
    <w:p w:rsidR="0081687D" w:rsidRPr="003E14F1" w:rsidDel="003E14F1" w:rsidRDefault="00AA1E70" w:rsidP="0081687D">
      <w:pPr>
        <w:pStyle w:val="HTMLPreformatted"/>
        <w:rPr>
          <w:del w:id="484" w:author="Alan" w:date="2012-03-20T10:13:00Z"/>
          <w:rFonts w:ascii="Times New Roman" w:hAnsi="Times New Roman" w:cs="Times New Roman"/>
          <w:i/>
          <w:sz w:val="24"/>
          <w:szCs w:val="24"/>
          <w:rPrChange w:id="485" w:author="Alan" w:date="2012-03-20T10:13:00Z">
            <w:rPr>
              <w:del w:id="486" w:author="Alan" w:date="2012-03-20T10:13:00Z"/>
            </w:rPr>
          </w:rPrChange>
        </w:rPr>
      </w:pPr>
      <w:del w:id="487" w:author="Alan" w:date="2012-03-20T10:13:00Z">
        <w:r w:rsidRPr="00AA1E70">
          <w:rPr>
            <w:rFonts w:ascii="Times New Roman" w:hAnsi="Times New Roman" w:cs="Times New Roman"/>
            <w:i/>
            <w:sz w:val="24"/>
            <w:szCs w:val="24"/>
            <w:rPrChange w:id="488" w:author="Alan" w:date="2012-03-20T10:13:00Z">
              <w:rPr/>
            </w:rPrChange>
          </w:rPr>
          <w:delText>it mixes the three polarizations of a bulk 3D system and</w:delText>
        </w:r>
      </w:del>
    </w:p>
    <w:p w:rsidR="0081687D" w:rsidRPr="003E14F1" w:rsidDel="003E14F1" w:rsidRDefault="00AA1E70" w:rsidP="0081687D">
      <w:pPr>
        <w:pStyle w:val="HTMLPreformatted"/>
        <w:rPr>
          <w:del w:id="489" w:author="Alan" w:date="2012-03-20T10:13:00Z"/>
          <w:rFonts w:ascii="Times New Roman" w:hAnsi="Times New Roman" w:cs="Times New Roman"/>
          <w:i/>
          <w:sz w:val="24"/>
          <w:szCs w:val="24"/>
          <w:rPrChange w:id="490" w:author="Alan" w:date="2012-03-20T10:13:00Z">
            <w:rPr>
              <w:del w:id="491" w:author="Alan" w:date="2012-03-20T10:13:00Z"/>
            </w:rPr>
          </w:rPrChange>
        </w:rPr>
      </w:pPr>
      <w:del w:id="492" w:author="Alan" w:date="2012-03-20T10:13:00Z">
        <w:r w:rsidRPr="00AA1E70">
          <w:rPr>
            <w:rFonts w:ascii="Times New Roman" w:hAnsi="Times New Roman" w:cs="Times New Roman"/>
            <w:i/>
            <w:sz w:val="24"/>
            <w:szCs w:val="24"/>
            <w:rPrChange w:id="493" w:author="Alan" w:date="2012-03-20T10:13:00Z">
              <w:rPr/>
            </w:rPrChange>
          </w:rPr>
          <w:delText>to paraphrase the authors "Phi has the advantage that degenerate and</w:delText>
        </w:r>
      </w:del>
    </w:p>
    <w:p w:rsidR="0081687D" w:rsidRPr="003E14F1" w:rsidDel="003E14F1" w:rsidRDefault="00AA1E70" w:rsidP="0081687D">
      <w:pPr>
        <w:pStyle w:val="HTMLPreformatted"/>
        <w:rPr>
          <w:del w:id="494" w:author="Alan" w:date="2012-03-20T10:13:00Z"/>
          <w:rFonts w:ascii="Times New Roman" w:hAnsi="Times New Roman" w:cs="Times New Roman"/>
          <w:i/>
          <w:sz w:val="24"/>
          <w:szCs w:val="24"/>
          <w:rPrChange w:id="495" w:author="Alan" w:date="2012-03-20T10:13:00Z">
            <w:rPr>
              <w:del w:id="496" w:author="Alan" w:date="2012-03-20T10:13:00Z"/>
            </w:rPr>
          </w:rPrChange>
        </w:rPr>
      </w:pPr>
      <w:del w:id="497" w:author="Alan" w:date="2012-03-20T10:13:00Z">
        <w:r w:rsidRPr="00AA1E70">
          <w:rPr>
            <w:rFonts w:ascii="Times New Roman" w:hAnsi="Times New Roman" w:cs="Times New Roman"/>
            <w:i/>
            <w:sz w:val="24"/>
            <w:szCs w:val="24"/>
            <w:rPrChange w:id="498" w:author="Alan" w:date="2012-03-20T10:13:00Z">
              <w:rPr/>
            </w:rPrChange>
          </w:rPr>
          <w:delText>nearly degenerate polarizations can be isolated and fit individually".</w:delText>
        </w:r>
      </w:del>
    </w:p>
    <w:p w:rsidR="0081687D" w:rsidRPr="003E14F1" w:rsidDel="003E14F1" w:rsidRDefault="00AA1E70" w:rsidP="0081687D">
      <w:pPr>
        <w:pStyle w:val="HTMLPreformatted"/>
        <w:rPr>
          <w:del w:id="499" w:author="Alan" w:date="2012-03-20T10:13:00Z"/>
          <w:rFonts w:ascii="Times New Roman" w:hAnsi="Times New Roman" w:cs="Times New Roman"/>
          <w:i/>
          <w:sz w:val="24"/>
          <w:szCs w:val="24"/>
          <w:rPrChange w:id="500" w:author="Alan" w:date="2012-03-20T10:13:00Z">
            <w:rPr>
              <w:del w:id="501" w:author="Alan" w:date="2012-03-20T10:13:00Z"/>
            </w:rPr>
          </w:rPrChange>
        </w:rPr>
      </w:pPr>
      <w:r w:rsidRPr="00AA1E70">
        <w:rPr>
          <w:rFonts w:ascii="Times New Roman" w:hAnsi="Times New Roman" w:cs="Times New Roman"/>
          <w:i/>
          <w:sz w:val="24"/>
          <w:szCs w:val="24"/>
          <w:rPrChange w:id="502" w:author="Alan" w:date="2012-03-20T10:13:00Z">
            <w:rPr/>
          </w:rPrChange>
        </w:rPr>
        <w:t>Finally, the phonon properties may be determined using real time</w:t>
      </w:r>
      <w:ins w:id="503" w:author="Alan" w:date="2012-03-20T10:13:00Z">
        <w:r w:rsidRPr="00AA1E70">
          <w:rPr>
            <w:i/>
            <w:rPrChange w:id="504" w:author="Alan" w:date="2012-03-20T10:13:00Z">
              <w:rPr/>
            </w:rPrChange>
          </w:rPr>
          <w:t xml:space="preserve"> </w:t>
        </w:r>
      </w:ins>
    </w:p>
    <w:p w:rsidR="0081687D" w:rsidRPr="003E14F1" w:rsidDel="003E14F1" w:rsidRDefault="00AA1E70" w:rsidP="0081687D">
      <w:pPr>
        <w:pStyle w:val="HTMLPreformatted"/>
        <w:rPr>
          <w:del w:id="505" w:author="Alan" w:date="2012-03-20T10:13:00Z"/>
          <w:rFonts w:ascii="Times New Roman" w:hAnsi="Times New Roman" w:cs="Times New Roman"/>
          <w:i/>
          <w:sz w:val="24"/>
          <w:szCs w:val="24"/>
          <w:rPrChange w:id="506" w:author="Alan" w:date="2012-03-20T10:13:00Z">
            <w:rPr>
              <w:del w:id="507" w:author="Alan" w:date="2012-03-20T10:13:00Z"/>
            </w:rPr>
          </w:rPrChange>
        </w:rPr>
      </w:pPr>
      <w:proofErr w:type="gramStart"/>
      <w:r w:rsidRPr="00AA1E70">
        <w:rPr>
          <w:rFonts w:ascii="Times New Roman" w:hAnsi="Times New Roman" w:cs="Times New Roman"/>
          <w:i/>
          <w:sz w:val="24"/>
          <w:szCs w:val="24"/>
          <w:rPrChange w:id="508" w:author="Alan" w:date="2012-03-20T10:13:00Z">
            <w:rPr/>
          </w:rPrChange>
        </w:rPr>
        <w:t>domain</w:t>
      </w:r>
      <w:proofErr w:type="gramEnd"/>
      <w:r w:rsidRPr="00AA1E70">
        <w:rPr>
          <w:rFonts w:ascii="Times New Roman" w:hAnsi="Times New Roman" w:cs="Times New Roman"/>
          <w:i/>
          <w:sz w:val="24"/>
          <w:szCs w:val="24"/>
          <w:rPrChange w:id="509" w:author="Alan" w:date="2012-03-20T10:13:00Z">
            <w:rPr/>
          </w:rPrChange>
        </w:rPr>
        <w:t xml:space="preserve"> analysis with the same accuracy than Phi see refs 25 and 33</w:t>
      </w:r>
      <w:ins w:id="510" w:author="Alan" w:date="2012-03-20T10:13:00Z">
        <w:r w:rsidRPr="00AA1E70">
          <w:rPr>
            <w:i/>
            <w:rPrChange w:id="511" w:author="Alan" w:date="2012-03-20T10:13:00Z">
              <w:rPr/>
            </w:rPrChange>
          </w:rPr>
          <w:t xml:space="preserve"> </w:t>
        </w:r>
      </w:ins>
    </w:p>
    <w:p w:rsidR="00A411D2" w:rsidRPr="003E14F1" w:rsidRDefault="00AA1E70" w:rsidP="0081687D">
      <w:pPr>
        <w:pStyle w:val="HTMLPreformatted"/>
        <w:rPr>
          <w:rFonts w:ascii="Times New Roman" w:hAnsi="Times New Roman" w:cs="Times New Roman"/>
          <w:i/>
          <w:sz w:val="24"/>
          <w:szCs w:val="24"/>
          <w:rPrChange w:id="512" w:author="Alan" w:date="2012-03-20T10:13:00Z">
            <w:rPr/>
          </w:rPrChange>
        </w:rPr>
      </w:pPr>
      <w:proofErr w:type="gramStart"/>
      <w:r w:rsidRPr="00AA1E70">
        <w:rPr>
          <w:rFonts w:ascii="Times New Roman" w:hAnsi="Times New Roman" w:cs="Times New Roman"/>
          <w:i/>
          <w:sz w:val="24"/>
          <w:szCs w:val="24"/>
          <w:rPrChange w:id="513" w:author="Alan" w:date="2012-03-20T10:13:00Z">
            <w:rPr/>
          </w:rPrChange>
        </w:rPr>
        <w:t>quoted</w:t>
      </w:r>
      <w:proofErr w:type="gramEnd"/>
      <w:r w:rsidRPr="00AA1E70">
        <w:rPr>
          <w:rFonts w:ascii="Times New Roman" w:hAnsi="Times New Roman" w:cs="Times New Roman"/>
          <w:i/>
          <w:sz w:val="24"/>
          <w:szCs w:val="24"/>
          <w:rPrChange w:id="514" w:author="Alan" w:date="2012-03-20T10:13:00Z">
            <w:rPr/>
          </w:rPrChange>
        </w:rPr>
        <w:t xml:space="preserve"> in the manuscript. </w:t>
      </w:r>
    </w:p>
    <w:p w:rsidR="00A411D2" w:rsidRPr="004F4881" w:rsidRDefault="00A411D2" w:rsidP="0081687D">
      <w:pPr>
        <w:pStyle w:val="HTMLPreformatted"/>
        <w:rPr>
          <w:rFonts w:ascii="Times New Roman" w:hAnsi="Times New Roman" w:cs="Times New Roman"/>
          <w:sz w:val="24"/>
          <w:szCs w:val="24"/>
          <w:rPrChange w:id="515" w:author="Alan" w:date="2012-03-20T10:01:00Z">
            <w:rPr/>
          </w:rPrChange>
        </w:rPr>
      </w:pPr>
    </w:p>
    <w:p w:rsidR="00AE5BE3" w:rsidRPr="004F4881" w:rsidRDefault="003E14F1" w:rsidP="0081687D">
      <w:pPr>
        <w:pStyle w:val="HTMLPreformatted"/>
        <w:rPr>
          <w:rFonts w:ascii="Times New Roman" w:hAnsi="Times New Roman" w:cs="Times New Roman"/>
          <w:sz w:val="24"/>
          <w:szCs w:val="24"/>
          <w:rPrChange w:id="516" w:author="Alan" w:date="2012-03-20T10:01:00Z">
            <w:rPr>
              <w:rFonts w:asciiTheme="minorHAnsi" w:hAnsiTheme="minorHAnsi" w:cstheme="minorHAnsi"/>
              <w:b/>
            </w:rPr>
          </w:rPrChange>
        </w:rPr>
      </w:pPr>
      <w:ins w:id="517" w:author="Alan" w:date="2012-03-20T10:13:00Z">
        <w:r>
          <w:rPr>
            <w:rFonts w:ascii="Times New Roman" w:hAnsi="Times New Roman" w:cs="Times New Roman"/>
            <w:sz w:val="24"/>
            <w:szCs w:val="24"/>
          </w:rPr>
          <w:lastRenderedPageBreak/>
          <w:t xml:space="preserve">The reviewer is </w:t>
        </w:r>
        <w:proofErr w:type="gramStart"/>
        <w:r>
          <w:rPr>
            <w:rFonts w:ascii="Times New Roman" w:hAnsi="Times New Roman" w:cs="Times New Roman"/>
            <w:sz w:val="24"/>
            <w:szCs w:val="24"/>
          </w:rPr>
          <w:t>correct,</w:t>
        </w:r>
        <w:proofErr w:type="gramEnd"/>
        <w:r>
          <w:rPr>
            <w:rFonts w:ascii="Times New Roman" w:hAnsi="Times New Roman" w:cs="Times New Roman"/>
            <w:sz w:val="24"/>
            <w:szCs w:val="24"/>
          </w:rPr>
          <w:t xml:space="preserve"> others have used</w:t>
        </w:r>
      </w:ins>
      <w:ins w:id="518" w:author="Alan" w:date="2012-03-20T14:02:00Z">
        <w:r w:rsidR="005D1066">
          <w:rPr>
            <w:rFonts w:ascii="Times New Roman" w:hAnsi="Times New Roman" w:cs="Times New Roman"/>
            <w:sz w:val="24"/>
            <w:szCs w:val="24"/>
          </w:rPr>
          <w:t xml:space="preserve"> a time-domain analysis similar to the</w:t>
        </w:r>
      </w:ins>
      <w:ins w:id="519" w:author="Alan" w:date="2012-03-20T10:13:00Z">
        <w:r w:rsidR="005D1066">
          <w:rPr>
            <w:rFonts w:ascii="Times New Roman" w:hAnsi="Times New Roman" w:cs="Times New Roman"/>
            <w:sz w:val="24"/>
            <w:szCs w:val="24"/>
          </w:rPr>
          <w:t xml:space="preserve"> Phi </w:t>
        </w:r>
      </w:ins>
      <w:ins w:id="520" w:author="Alan" w:date="2012-03-20T14:02:00Z">
        <w:r w:rsidR="005D1066">
          <w:rPr>
            <w:rFonts w:ascii="Times New Roman" w:hAnsi="Times New Roman" w:cs="Times New Roman"/>
            <w:sz w:val="24"/>
            <w:szCs w:val="24"/>
          </w:rPr>
          <w:t>method</w:t>
        </w:r>
      </w:ins>
      <w:ins w:id="521" w:author="Alan" w:date="2012-03-20T10:13:00Z">
        <w:r>
          <w:rPr>
            <w:rFonts w:ascii="Times New Roman" w:hAnsi="Times New Roman" w:cs="Times New Roman"/>
            <w:sz w:val="24"/>
            <w:szCs w:val="24"/>
          </w:rPr>
          <w:t xml:space="preserve">. </w:t>
        </w:r>
      </w:ins>
      <w:del w:id="522" w:author="Alan" w:date="2012-03-20T10:13:00Z">
        <w:r w:rsidR="00AA1E70" w:rsidRPr="00AA1E70">
          <w:rPr>
            <w:rFonts w:ascii="Times New Roman" w:hAnsi="Times New Roman" w:cs="Times New Roman"/>
            <w:sz w:val="24"/>
            <w:szCs w:val="24"/>
            <w:rPrChange w:id="523" w:author="Alan" w:date="2012-03-20T10:01:00Z">
              <w:rPr>
                <w:rFonts w:asciiTheme="minorHAnsi" w:hAnsiTheme="minorHAnsi" w:cstheme="minorHAnsi"/>
                <w:b/>
              </w:rPr>
            </w:rPrChange>
          </w:rPr>
          <w:delText>While this is true, our</w:delText>
        </w:r>
      </w:del>
      <w:ins w:id="524" w:author="Alan" w:date="2012-03-20T10:13:00Z">
        <w:r>
          <w:rPr>
            <w:rFonts w:ascii="Times New Roman" w:hAnsi="Times New Roman" w:cs="Times New Roman"/>
            <w:sz w:val="24"/>
            <w:szCs w:val="24"/>
          </w:rPr>
          <w:t>Our</w:t>
        </w:r>
      </w:ins>
      <w:del w:id="525" w:author="Alan" w:date="2012-03-20T14:02:00Z">
        <w:r w:rsidR="00AA1E70" w:rsidRPr="00AA1E70">
          <w:rPr>
            <w:rFonts w:ascii="Times New Roman" w:hAnsi="Times New Roman" w:cs="Times New Roman"/>
            <w:sz w:val="24"/>
            <w:szCs w:val="24"/>
            <w:rPrChange w:id="526" w:author="Alan" w:date="2012-03-20T10:01:00Z">
              <w:rPr>
                <w:rFonts w:asciiTheme="minorHAnsi" w:hAnsiTheme="minorHAnsi" w:cstheme="minorHAnsi"/>
                <w:b/>
              </w:rPr>
            </w:rPrChange>
          </w:rPr>
          <w:delText xml:space="preserve"> particular</w:delText>
        </w:r>
      </w:del>
      <w:r w:rsidR="00AA1E70" w:rsidRPr="00AA1E70">
        <w:rPr>
          <w:rFonts w:ascii="Times New Roman" w:hAnsi="Times New Roman" w:cs="Times New Roman"/>
          <w:sz w:val="24"/>
          <w:szCs w:val="24"/>
          <w:rPrChange w:id="527" w:author="Alan" w:date="2012-03-20T10:01:00Z">
            <w:rPr>
              <w:rFonts w:asciiTheme="minorHAnsi" w:hAnsiTheme="minorHAnsi" w:cstheme="minorHAnsi"/>
              <w:b/>
            </w:rPr>
          </w:rPrChange>
        </w:rPr>
        <w:t xml:space="preserve"> derivation of Phi</w:t>
      </w:r>
      <w:ins w:id="528" w:author="Alan" w:date="2012-03-20T14:03:00Z">
        <w:r w:rsidR="005D1066">
          <w:rPr>
            <w:rFonts w:ascii="Times New Roman" w:hAnsi="Times New Roman" w:cs="Times New Roman"/>
            <w:sz w:val="24"/>
            <w:szCs w:val="24"/>
          </w:rPr>
          <w:t>, which is a frequency-domain approach,</w:t>
        </w:r>
      </w:ins>
      <w:ins w:id="529" w:author="Alan" w:date="2012-03-20T10:14:00Z">
        <w:r>
          <w:rPr>
            <w:rFonts w:ascii="Times New Roman" w:hAnsi="Times New Roman" w:cs="Times New Roman"/>
            <w:sz w:val="24"/>
            <w:szCs w:val="24"/>
          </w:rPr>
          <w:t xml:space="preserve"> </w:t>
        </w:r>
      </w:ins>
      <w:ins w:id="530" w:author="Alan" w:date="2012-03-20T14:02:00Z">
        <w:r w:rsidR="005D1066">
          <w:rPr>
            <w:rFonts w:ascii="Times New Roman" w:hAnsi="Times New Roman" w:cs="Times New Roman"/>
            <w:sz w:val="24"/>
            <w:szCs w:val="24"/>
          </w:rPr>
          <w:t>has not been previously presented</w:t>
        </w:r>
      </w:ins>
      <w:ins w:id="531" w:author="Alan" w:date="2012-03-20T14:03:00Z">
        <w:r w:rsidR="005D1066">
          <w:rPr>
            <w:rFonts w:ascii="Times New Roman" w:hAnsi="Times New Roman" w:cs="Times New Roman"/>
            <w:sz w:val="24"/>
            <w:szCs w:val="24"/>
          </w:rPr>
          <w:t xml:space="preserve"> and</w:t>
        </w:r>
      </w:ins>
      <w:del w:id="532" w:author="Alan" w:date="2012-03-20T14:03:00Z">
        <w:r w:rsidR="00AA1E70" w:rsidRPr="00AA1E70">
          <w:rPr>
            <w:rFonts w:ascii="Times New Roman" w:hAnsi="Times New Roman" w:cs="Times New Roman"/>
            <w:sz w:val="24"/>
            <w:szCs w:val="24"/>
            <w:rPrChange w:id="533" w:author="Alan" w:date="2012-03-20T10:01:00Z">
              <w:rPr>
                <w:rFonts w:asciiTheme="minorHAnsi" w:hAnsiTheme="minorHAnsi" w:cstheme="minorHAnsi"/>
                <w:b/>
              </w:rPr>
            </w:rPrChange>
          </w:rPr>
          <w:delText xml:space="preserve"> is in the frequency domain, which</w:delText>
        </w:r>
      </w:del>
      <w:r w:rsidR="00AA1E70" w:rsidRPr="00AA1E70">
        <w:rPr>
          <w:rFonts w:ascii="Times New Roman" w:hAnsi="Times New Roman" w:cs="Times New Roman"/>
          <w:sz w:val="24"/>
          <w:szCs w:val="24"/>
          <w:rPrChange w:id="534" w:author="Alan" w:date="2012-03-20T10:01:00Z">
            <w:rPr>
              <w:rFonts w:asciiTheme="minorHAnsi" w:hAnsiTheme="minorHAnsi" w:cstheme="minorHAnsi"/>
              <w:b/>
            </w:rPr>
          </w:rPrChange>
        </w:rPr>
        <w:t xml:space="preserve"> is itself a new contribution to the literature. </w:t>
      </w:r>
      <w:ins w:id="535" w:author="Alan" w:date="2012-03-20T10:14:00Z">
        <w:r>
          <w:rPr>
            <w:rFonts w:ascii="Times New Roman" w:hAnsi="Times New Roman" w:cs="Times New Roman"/>
            <w:sz w:val="24"/>
            <w:szCs w:val="24"/>
          </w:rPr>
          <w:t xml:space="preserve">As stated at the end of Section II A (page </w:t>
        </w:r>
      </w:ins>
      <w:ins w:id="536" w:author="Alan" w:date="2012-03-20T10:15:00Z">
        <w:r>
          <w:rPr>
            <w:rFonts w:ascii="Times New Roman" w:hAnsi="Times New Roman" w:cs="Times New Roman"/>
            <w:sz w:val="24"/>
            <w:szCs w:val="24"/>
          </w:rPr>
          <w:t>5)</w:t>
        </w:r>
      </w:ins>
      <w:ins w:id="537" w:author="Alan" w:date="2012-03-20T14:03:00Z">
        <w:r w:rsidR="005D1066">
          <w:rPr>
            <w:rFonts w:ascii="Times New Roman" w:hAnsi="Times New Roman" w:cs="Times New Roman"/>
            <w:sz w:val="24"/>
            <w:szCs w:val="24"/>
          </w:rPr>
          <w:t>:</w:t>
        </w:r>
      </w:ins>
      <w:del w:id="538" w:author="Alan" w:date="2012-03-20T10:15:00Z">
        <w:r w:rsidR="00AA1E70" w:rsidRPr="00AA1E70">
          <w:rPr>
            <w:rFonts w:ascii="Times New Roman" w:hAnsi="Times New Roman" w:cs="Times New Roman"/>
            <w:sz w:val="24"/>
            <w:szCs w:val="24"/>
            <w:rPrChange w:id="539" w:author="Alan" w:date="2012-03-20T10:01:00Z">
              <w:rPr>
                <w:rFonts w:asciiTheme="minorHAnsi" w:hAnsiTheme="minorHAnsi" w:cstheme="minorHAnsi"/>
                <w:b/>
              </w:rPr>
            </w:rPrChange>
          </w:rPr>
          <w:delText>The frequency-domain analysis has advantages (</w:delText>
        </w:r>
      </w:del>
      <w:del w:id="540" w:author="Alan" w:date="2012-03-20T10:14:00Z">
        <w:r w:rsidR="00AA1E70" w:rsidRPr="00AA1E70">
          <w:rPr>
            <w:rFonts w:ascii="Times New Roman" w:hAnsi="Times New Roman" w:cs="Times New Roman"/>
            <w:sz w:val="24"/>
            <w:szCs w:val="24"/>
            <w:rPrChange w:id="541" w:author="Alan" w:date="2012-03-20T10:01:00Z">
              <w:rPr>
                <w:rFonts w:asciiTheme="minorHAnsi" w:hAnsiTheme="minorHAnsi" w:cstheme="minorHAnsi"/>
                <w:b/>
              </w:rPr>
            </w:rPrChange>
          </w:rPr>
          <w:delText>end of section II. A.</w:delText>
        </w:r>
      </w:del>
      <w:del w:id="542" w:author="Alan" w:date="2012-03-20T10:15:00Z">
        <w:r w:rsidR="00AA1E70" w:rsidRPr="00AA1E70">
          <w:rPr>
            <w:rFonts w:ascii="Times New Roman" w:hAnsi="Times New Roman" w:cs="Times New Roman"/>
            <w:sz w:val="24"/>
            <w:szCs w:val="24"/>
            <w:rPrChange w:id="543" w:author="Alan" w:date="2012-03-20T10:01:00Z">
              <w:rPr>
                <w:rFonts w:asciiTheme="minorHAnsi" w:hAnsiTheme="minorHAnsi" w:cstheme="minorHAnsi"/>
                <w:b/>
              </w:rPr>
            </w:rPrChange>
          </w:rPr>
          <w:delText>):</w:delText>
        </w:r>
      </w:del>
    </w:p>
    <w:p w:rsidR="00AE5BE3" w:rsidRPr="004F4881" w:rsidRDefault="00AE5BE3" w:rsidP="0081687D">
      <w:pPr>
        <w:pStyle w:val="HTMLPreformatted"/>
        <w:rPr>
          <w:rFonts w:ascii="Times New Roman" w:hAnsi="Times New Roman" w:cs="Times New Roman"/>
          <w:sz w:val="24"/>
          <w:szCs w:val="24"/>
          <w:rPrChange w:id="544" w:author="Alan" w:date="2012-03-20T10:01:00Z">
            <w:rPr/>
          </w:rPrChange>
        </w:rPr>
      </w:pPr>
    </w:p>
    <w:p w:rsidR="005F0A4B" w:rsidRPr="004F4881" w:rsidDel="003E14F1" w:rsidRDefault="00AA1E70" w:rsidP="00C015A3">
      <w:pPr>
        <w:autoSpaceDE w:val="0"/>
        <w:autoSpaceDN w:val="0"/>
        <w:adjustRightInd w:val="0"/>
        <w:rPr>
          <w:del w:id="545" w:author="Alan" w:date="2012-03-20T10:15:00Z"/>
          <w:bCs/>
          <w:rPrChange w:id="546" w:author="Alan" w:date="2012-03-20T10:01:00Z">
            <w:rPr>
              <w:del w:id="547" w:author="Alan" w:date="2012-03-20T10:15:00Z"/>
              <w:b/>
              <w:bCs/>
            </w:rPr>
          </w:rPrChange>
        </w:rPr>
      </w:pPr>
      <w:del w:id="548" w:author="Alan" w:date="2012-03-20T10:15:00Z">
        <w:r w:rsidRPr="00AA1E70">
          <w:rPr>
            <w:bCs/>
            <w:rPrChange w:id="549" w:author="Alan" w:date="2012-03-20T10:01:00Z">
              <w:rPr>
                <w:b/>
                <w:bCs/>
              </w:rPr>
            </w:rPrChange>
          </w:rPr>
          <w:delText>II. PHONON SPECTRAL ENERGY DENSITY</w:delText>
        </w:r>
      </w:del>
    </w:p>
    <w:p w:rsidR="00CC62BE" w:rsidRPr="004F4881" w:rsidDel="003E14F1" w:rsidRDefault="00AA1E70" w:rsidP="00C015A3">
      <w:pPr>
        <w:autoSpaceDE w:val="0"/>
        <w:autoSpaceDN w:val="0"/>
        <w:adjustRightInd w:val="0"/>
        <w:rPr>
          <w:del w:id="550" w:author="Alan" w:date="2012-03-20T10:15:00Z"/>
        </w:rPr>
      </w:pPr>
      <w:del w:id="551" w:author="Alan" w:date="2012-03-20T10:15:00Z">
        <w:r w:rsidRPr="00AA1E70">
          <w:rPr>
            <w:bCs/>
            <w:rPrChange w:id="552" w:author="Alan" w:date="2012-03-20T10:01:00Z">
              <w:rPr>
                <w:b/>
                <w:bCs/>
              </w:rPr>
            </w:rPrChange>
          </w:rPr>
          <w:delText xml:space="preserve">A. As Derived from Normal Mode Coordinates, </w:delText>
        </w:r>
        <w:r w:rsidR="00CC62BE" w:rsidRPr="004F4881" w:rsidDel="003E14F1">
          <w:delText>Φ</w:delText>
        </w:r>
      </w:del>
    </w:p>
    <w:p w:rsidR="00CC62BE" w:rsidRPr="004F4881" w:rsidDel="003E14F1" w:rsidRDefault="003E14F1" w:rsidP="00C015A3">
      <w:pPr>
        <w:autoSpaceDE w:val="0"/>
        <w:autoSpaceDN w:val="0"/>
        <w:adjustRightInd w:val="0"/>
        <w:rPr>
          <w:del w:id="553" w:author="Alan" w:date="2012-03-20T10:15:00Z"/>
        </w:rPr>
      </w:pPr>
      <w:ins w:id="554" w:author="Alan" w:date="2012-03-20T10:15:00Z">
        <w:r>
          <w:t>“</w:t>
        </w:r>
      </w:ins>
    </w:p>
    <w:p w:rsidR="00C015A3" w:rsidRPr="004F4881" w:rsidRDefault="00C015A3" w:rsidP="00C015A3">
      <w:pPr>
        <w:autoSpaceDE w:val="0"/>
        <w:autoSpaceDN w:val="0"/>
        <w:adjustRightInd w:val="0"/>
      </w:pPr>
      <w:r w:rsidRPr="004F4881">
        <w:t>Previous work using normal mode analysis has represented the phonon energy in the</w:t>
      </w:r>
    </w:p>
    <w:p w:rsidR="00AE5BE3" w:rsidRPr="004F4881" w:rsidRDefault="00C015A3" w:rsidP="00434EA8">
      <w:pPr>
        <w:autoSpaceDE w:val="0"/>
        <w:autoSpaceDN w:val="0"/>
        <w:adjustRightInd w:val="0"/>
      </w:pPr>
      <w:proofErr w:type="gramStart"/>
      <w:r w:rsidRPr="004F4881">
        <w:t>time</w:t>
      </w:r>
      <w:proofErr w:type="gramEnd"/>
      <w:r w:rsidRPr="004F4881">
        <w:t xml:space="preserve"> domain,24,25,28,30,33,34 while Φ is a representation of the phonon energy in the frequency</w:t>
      </w:r>
      <w:r w:rsidR="00434EA8" w:rsidRPr="004F4881">
        <w:t xml:space="preserve"> </w:t>
      </w:r>
      <w:r w:rsidRPr="004F4881">
        <w:t>domain. The time- and frequency-domain approaches are mathematically equivalent by use</w:t>
      </w:r>
      <w:r w:rsidR="00434EA8" w:rsidRPr="004F4881">
        <w:t xml:space="preserve"> </w:t>
      </w:r>
      <w:r w:rsidRPr="004F4881">
        <w:t>of the Wiener-</w:t>
      </w:r>
      <w:proofErr w:type="spellStart"/>
      <w:r w:rsidRPr="004F4881">
        <w:t>Khinchin</w:t>
      </w:r>
      <w:proofErr w:type="spellEnd"/>
      <w:r w:rsidRPr="004F4881">
        <w:t xml:space="preserve"> theorem.38</w:t>
      </w:r>
      <w:proofErr w:type="gramStart"/>
      <w:r w:rsidRPr="004F4881">
        <w:t>,45</w:t>
      </w:r>
      <w:proofErr w:type="gramEnd"/>
      <w:r w:rsidRPr="004F4881">
        <w:t xml:space="preserve"> The frequency-domain approach has the advantage of</w:t>
      </w:r>
      <w:r w:rsidR="00434EA8" w:rsidRPr="004F4881">
        <w:t xml:space="preserve"> </w:t>
      </w:r>
      <w:r w:rsidRPr="004F4881">
        <w:t>predicting both the phonon lifetime and frequency by fitting a simpler function than required</w:t>
      </w:r>
      <w:r w:rsidR="00434EA8" w:rsidRPr="004F4881">
        <w:t xml:space="preserve"> </w:t>
      </w:r>
      <w:r w:rsidRPr="004F4881">
        <w:t>in the time-domain approach.</w:t>
      </w:r>
      <w:ins w:id="555" w:author="Alan" w:date="2012-03-20T10:15:00Z">
        <w:r w:rsidR="003E14F1">
          <w:t>”</w:t>
        </w:r>
      </w:ins>
    </w:p>
    <w:p w:rsidR="00AE5BE3" w:rsidRPr="004F4881" w:rsidRDefault="00AE5BE3" w:rsidP="0081687D">
      <w:pPr>
        <w:pStyle w:val="HTMLPreformatted"/>
        <w:rPr>
          <w:rFonts w:ascii="Times New Roman" w:hAnsi="Times New Roman" w:cs="Times New Roman"/>
          <w:sz w:val="24"/>
          <w:szCs w:val="24"/>
          <w:rPrChange w:id="556" w:author="Alan" w:date="2012-03-20T10:01:00Z">
            <w:rPr/>
          </w:rPrChange>
        </w:rPr>
      </w:pPr>
    </w:p>
    <w:p w:rsidR="00A411D2" w:rsidRPr="004F4881" w:rsidDel="003E14F1" w:rsidRDefault="00AA1E70" w:rsidP="0081687D">
      <w:pPr>
        <w:pStyle w:val="HTMLPreformatted"/>
        <w:rPr>
          <w:del w:id="557" w:author="Alan" w:date="2012-03-20T10:15:00Z"/>
          <w:rFonts w:ascii="Times New Roman" w:hAnsi="Times New Roman" w:cs="Times New Roman"/>
          <w:sz w:val="24"/>
          <w:szCs w:val="24"/>
          <w:rPrChange w:id="558" w:author="Alan" w:date="2012-03-20T10:01:00Z">
            <w:rPr>
              <w:del w:id="559" w:author="Alan" w:date="2012-03-20T10:15:00Z"/>
              <w:rFonts w:asciiTheme="minorHAnsi" w:hAnsiTheme="minorHAnsi" w:cstheme="minorHAnsi"/>
              <w:b/>
            </w:rPr>
          </w:rPrChange>
        </w:rPr>
      </w:pPr>
      <w:del w:id="560" w:author="Alan" w:date="2012-03-20T10:15:00Z">
        <w:r w:rsidRPr="00AA1E70">
          <w:rPr>
            <w:rFonts w:ascii="Times New Roman" w:hAnsi="Times New Roman" w:cs="Times New Roman"/>
            <w:sz w:val="24"/>
            <w:szCs w:val="24"/>
            <w:rPrChange w:id="561" w:author="Alan" w:date="2012-03-20T10:01:00Z">
              <w:rPr>
                <w:rFonts w:asciiTheme="minorHAnsi" w:hAnsiTheme="minorHAnsi" w:cstheme="minorHAnsi"/>
                <w:b/>
              </w:rPr>
            </w:rPrChange>
          </w:rPr>
          <w:delText xml:space="preserve">While we do not think this is the most important contribution of our manuscript, it is noteworthy. </w:delText>
        </w:r>
      </w:del>
    </w:p>
    <w:p w:rsidR="00810B61" w:rsidRPr="004F4881" w:rsidRDefault="00810B61" w:rsidP="0081687D">
      <w:pPr>
        <w:pStyle w:val="HTMLPreformatted"/>
        <w:rPr>
          <w:rFonts w:ascii="Times New Roman" w:hAnsi="Times New Roman" w:cs="Times New Roman"/>
          <w:sz w:val="24"/>
          <w:szCs w:val="24"/>
          <w:rPrChange w:id="562" w:author="Alan" w:date="2012-03-20T10:01:00Z">
            <w:rPr/>
          </w:rPrChange>
        </w:rPr>
      </w:pPr>
    </w:p>
    <w:p w:rsidR="0081687D" w:rsidRPr="003E14F1" w:rsidDel="003E14F1" w:rsidRDefault="003E14F1" w:rsidP="0081687D">
      <w:pPr>
        <w:pStyle w:val="HTMLPreformatted"/>
        <w:rPr>
          <w:del w:id="563" w:author="Alan" w:date="2012-03-20T10:15:00Z"/>
          <w:rFonts w:ascii="Times New Roman" w:hAnsi="Times New Roman" w:cs="Times New Roman"/>
          <w:i/>
          <w:sz w:val="24"/>
          <w:szCs w:val="24"/>
          <w:rPrChange w:id="564" w:author="Alan" w:date="2012-03-20T10:15:00Z">
            <w:rPr>
              <w:del w:id="565" w:author="Alan" w:date="2012-03-20T10:15:00Z"/>
            </w:rPr>
          </w:rPrChange>
        </w:rPr>
      </w:pPr>
      <w:ins w:id="566" w:author="Alan" w:date="2012-03-20T10:15:00Z">
        <w:r>
          <w:rPr>
            <w:rFonts w:ascii="Times New Roman" w:hAnsi="Times New Roman" w:cs="Times New Roman"/>
            <w:sz w:val="24"/>
            <w:szCs w:val="24"/>
          </w:rPr>
          <w:t xml:space="preserve">4. </w:t>
        </w:r>
      </w:ins>
      <w:r w:rsidR="00AA1E70" w:rsidRPr="00AA1E70">
        <w:rPr>
          <w:rFonts w:ascii="Times New Roman" w:hAnsi="Times New Roman" w:cs="Times New Roman"/>
          <w:i/>
          <w:sz w:val="24"/>
          <w:szCs w:val="24"/>
          <w:rPrChange w:id="567" w:author="Alan" w:date="2012-03-20T10:15:00Z">
            <w:rPr/>
          </w:rPrChange>
        </w:rPr>
        <w:t>As a result, there is nothing particularly</w:t>
      </w:r>
      <w:ins w:id="568" w:author="Alan" w:date="2012-03-20T10:15:00Z">
        <w:r>
          <w:rPr>
            <w:rFonts w:ascii="Times New Roman" w:hAnsi="Times New Roman" w:cs="Times New Roman"/>
            <w:i/>
            <w:sz w:val="24"/>
            <w:szCs w:val="24"/>
          </w:rPr>
          <w:t xml:space="preserve"> </w:t>
        </w:r>
      </w:ins>
    </w:p>
    <w:p w:rsidR="0081687D" w:rsidRPr="003E14F1" w:rsidDel="003E14F1" w:rsidRDefault="00AA1E70" w:rsidP="0081687D">
      <w:pPr>
        <w:pStyle w:val="HTMLPreformatted"/>
        <w:rPr>
          <w:del w:id="569" w:author="Alan" w:date="2012-03-20T10:15:00Z"/>
          <w:rFonts w:ascii="Times New Roman" w:hAnsi="Times New Roman" w:cs="Times New Roman"/>
          <w:i/>
          <w:sz w:val="24"/>
          <w:szCs w:val="24"/>
          <w:rPrChange w:id="570" w:author="Alan" w:date="2012-03-20T10:15:00Z">
            <w:rPr>
              <w:del w:id="571" w:author="Alan" w:date="2012-03-20T10:15:00Z"/>
            </w:rPr>
          </w:rPrChange>
        </w:rPr>
      </w:pPr>
      <w:proofErr w:type="gramStart"/>
      <w:r w:rsidRPr="00AA1E70">
        <w:rPr>
          <w:rFonts w:ascii="Times New Roman" w:hAnsi="Times New Roman" w:cs="Times New Roman"/>
          <w:i/>
          <w:sz w:val="24"/>
          <w:szCs w:val="24"/>
          <w:rPrChange w:id="572" w:author="Alan" w:date="2012-03-20T10:15:00Z">
            <w:rPr/>
          </w:rPrChange>
        </w:rPr>
        <w:t>new</w:t>
      </w:r>
      <w:proofErr w:type="gramEnd"/>
      <w:r w:rsidRPr="00AA1E70">
        <w:rPr>
          <w:rFonts w:ascii="Times New Roman" w:hAnsi="Times New Roman" w:cs="Times New Roman"/>
          <w:i/>
          <w:sz w:val="24"/>
          <w:szCs w:val="24"/>
          <w:rPrChange w:id="573" w:author="Alan" w:date="2012-03-20T10:15:00Z">
            <w:rPr/>
          </w:rPrChange>
        </w:rPr>
        <w:t xml:space="preserve"> in this article. So the manuscript does not fit the physical</w:t>
      </w:r>
      <w:ins w:id="574" w:author="Alan" w:date="2012-03-20T10:15:00Z">
        <w:r w:rsidR="003E14F1">
          <w:rPr>
            <w:rFonts w:ascii="Times New Roman" w:hAnsi="Times New Roman" w:cs="Times New Roman"/>
            <w:i/>
            <w:sz w:val="24"/>
            <w:szCs w:val="24"/>
          </w:rPr>
          <w:t xml:space="preserve"> </w:t>
        </w:r>
      </w:ins>
    </w:p>
    <w:p w:rsidR="0081687D" w:rsidRPr="003E14F1" w:rsidRDefault="00AA1E70" w:rsidP="0081687D">
      <w:pPr>
        <w:pStyle w:val="HTMLPreformatted"/>
        <w:rPr>
          <w:rFonts w:ascii="Times New Roman" w:hAnsi="Times New Roman" w:cs="Times New Roman"/>
          <w:i/>
          <w:sz w:val="24"/>
          <w:szCs w:val="24"/>
          <w:rPrChange w:id="575" w:author="Alan" w:date="2012-03-20T10:15:00Z">
            <w:rPr/>
          </w:rPrChange>
        </w:rPr>
      </w:pPr>
      <w:proofErr w:type="gramStart"/>
      <w:r w:rsidRPr="00AA1E70">
        <w:rPr>
          <w:rFonts w:ascii="Times New Roman" w:hAnsi="Times New Roman" w:cs="Times New Roman"/>
          <w:i/>
          <w:sz w:val="24"/>
          <w:szCs w:val="24"/>
          <w:rPrChange w:id="576" w:author="Alan" w:date="2012-03-20T10:15:00Z">
            <w:rPr/>
          </w:rPrChange>
        </w:rPr>
        <w:t>review</w:t>
      </w:r>
      <w:proofErr w:type="gramEnd"/>
      <w:r w:rsidRPr="00AA1E70">
        <w:rPr>
          <w:rFonts w:ascii="Times New Roman" w:hAnsi="Times New Roman" w:cs="Times New Roman"/>
          <w:i/>
          <w:sz w:val="24"/>
          <w:szCs w:val="24"/>
          <w:rPrChange w:id="577" w:author="Alan" w:date="2012-03-20T10:15:00Z">
            <w:rPr/>
          </w:rPrChange>
        </w:rPr>
        <w:t xml:space="preserve"> B style</w:t>
      </w:r>
      <w:ins w:id="578" w:author="Alan" w:date="2012-03-20T10:16:00Z">
        <w:r w:rsidR="003E14F1">
          <w:rPr>
            <w:rFonts w:ascii="Times New Roman" w:hAnsi="Times New Roman" w:cs="Times New Roman"/>
            <w:i/>
            <w:sz w:val="24"/>
            <w:szCs w:val="24"/>
          </w:rPr>
          <w:t>.</w:t>
        </w:r>
      </w:ins>
    </w:p>
    <w:p w:rsidR="002734E9" w:rsidRPr="004F4881" w:rsidRDefault="002734E9" w:rsidP="0081687D">
      <w:pPr>
        <w:pStyle w:val="HTMLPreformatted"/>
        <w:rPr>
          <w:rFonts w:ascii="Times New Roman" w:hAnsi="Times New Roman" w:cs="Times New Roman"/>
          <w:sz w:val="24"/>
          <w:szCs w:val="24"/>
          <w:rPrChange w:id="579" w:author="Alan" w:date="2012-03-20T10:01:00Z">
            <w:rPr/>
          </w:rPrChange>
        </w:rPr>
      </w:pPr>
    </w:p>
    <w:p w:rsidR="00AA1E70" w:rsidRPr="00AA1E70" w:rsidDel="005D1066" w:rsidRDefault="00AA1E70">
      <w:pPr>
        <w:pStyle w:val="HTMLPreformatted"/>
        <w:rPr>
          <w:del w:id="580" w:author="Alan" w:date="2012-03-20T14:04:00Z"/>
          <w:rFonts w:ascii="Times New Roman" w:hAnsi="Times New Roman" w:cs="Times New Roman"/>
          <w:sz w:val="24"/>
          <w:szCs w:val="24"/>
          <w:rPrChange w:id="581" w:author="Alan" w:date="2012-03-20T10:01:00Z">
            <w:rPr>
              <w:del w:id="582" w:author="Alan" w:date="2012-03-20T14:04:00Z"/>
              <w:rFonts w:asciiTheme="minorHAnsi" w:hAnsiTheme="minorHAnsi" w:cstheme="minorHAnsi"/>
              <w:b/>
            </w:rPr>
          </w:rPrChange>
        </w:rPr>
      </w:pPr>
      <w:r w:rsidRPr="00AA1E70">
        <w:rPr>
          <w:rFonts w:ascii="Times New Roman" w:hAnsi="Times New Roman" w:cs="Times New Roman"/>
          <w:sz w:val="24"/>
          <w:szCs w:val="24"/>
          <w:rPrChange w:id="583" w:author="Alan" w:date="2012-03-20T10:01:00Z">
            <w:rPr>
              <w:rFonts w:asciiTheme="minorHAnsi" w:hAnsiTheme="minorHAnsi" w:cstheme="minorHAnsi"/>
              <w:b/>
            </w:rPr>
          </w:rPrChange>
        </w:rPr>
        <w:t>We disagree with the reviewer</w:t>
      </w:r>
      <w:ins w:id="584" w:author="Alan" w:date="2012-03-20T10:16:00Z">
        <w:r w:rsidR="003E14F1">
          <w:rPr>
            <w:rFonts w:ascii="Times New Roman" w:hAnsi="Times New Roman" w:cs="Times New Roman"/>
            <w:sz w:val="24"/>
            <w:szCs w:val="24"/>
          </w:rPr>
          <w:t xml:space="preserve">. </w:t>
        </w:r>
        <w:proofErr w:type="gramStart"/>
        <w:r w:rsidR="003E14F1">
          <w:rPr>
            <w:rFonts w:ascii="Times New Roman" w:hAnsi="Times New Roman" w:cs="Times New Roman"/>
            <w:sz w:val="24"/>
            <w:szCs w:val="24"/>
          </w:rPr>
          <w:t>Our manuscript pr</w:t>
        </w:r>
        <w:r w:rsidR="005D1066">
          <w:rPr>
            <w:rFonts w:ascii="Times New Roman" w:hAnsi="Times New Roman" w:cs="Times New Roman"/>
            <w:sz w:val="24"/>
            <w:szCs w:val="24"/>
          </w:rPr>
          <w:t>esents new information</w:t>
        </w:r>
      </w:ins>
      <w:ins w:id="585" w:author="Alan" w:date="2012-03-20T14:04:00Z">
        <w:r w:rsidR="005D1066">
          <w:rPr>
            <w:rFonts w:ascii="Times New Roman" w:hAnsi="Times New Roman" w:cs="Times New Roman"/>
            <w:sz w:val="24"/>
            <w:szCs w:val="24"/>
          </w:rPr>
          <w:t>: (</w:t>
        </w:r>
        <w:proofErr w:type="spellStart"/>
        <w:r w:rsidR="005D1066">
          <w:rPr>
            <w:rFonts w:ascii="Times New Roman" w:hAnsi="Times New Roman" w:cs="Times New Roman"/>
            <w:sz w:val="24"/>
            <w:szCs w:val="24"/>
          </w:rPr>
          <w:t>i</w:t>
        </w:r>
        <w:proofErr w:type="spellEnd"/>
        <w:r w:rsidR="005D1066">
          <w:rPr>
            <w:rFonts w:ascii="Times New Roman" w:hAnsi="Times New Roman" w:cs="Times New Roman"/>
            <w:sz w:val="24"/>
            <w:szCs w:val="24"/>
          </w:rPr>
          <w:t>)</w:t>
        </w:r>
      </w:ins>
      <w:ins w:id="586" w:author="Alan" w:date="2012-03-20T10:16:00Z">
        <w:r w:rsidR="003E14F1">
          <w:rPr>
            <w:rFonts w:ascii="Times New Roman" w:hAnsi="Times New Roman" w:cs="Times New Roman"/>
            <w:sz w:val="24"/>
            <w:szCs w:val="24"/>
          </w:rPr>
          <w:t xml:space="preserve"> the rigorous theoretical derivation of the frequency-domain representation of the Phi technique and </w:t>
        </w:r>
      </w:ins>
      <w:ins w:id="587" w:author="Alan" w:date="2012-03-20T14:04:00Z">
        <w:r w:rsidR="005D1066">
          <w:rPr>
            <w:rFonts w:ascii="Times New Roman" w:hAnsi="Times New Roman" w:cs="Times New Roman"/>
            <w:sz w:val="24"/>
            <w:szCs w:val="24"/>
          </w:rPr>
          <w:t xml:space="preserve">(ii) </w:t>
        </w:r>
      </w:ins>
      <w:ins w:id="588" w:author="Alan" w:date="2012-03-20T10:16:00Z">
        <w:r w:rsidR="003E14F1">
          <w:rPr>
            <w:rFonts w:ascii="Times New Roman" w:hAnsi="Times New Roman" w:cs="Times New Roman"/>
            <w:sz w:val="24"/>
            <w:szCs w:val="24"/>
          </w:rPr>
          <w:t>the comprehensive testing of the proposed Phi</w:t>
        </w:r>
      </w:ins>
      <w:ins w:id="589" w:author="Alan" w:date="2012-03-20T10:17:00Z">
        <w:r w:rsidR="005D1066">
          <w:rPr>
            <w:rFonts w:ascii="Times New Roman" w:hAnsi="Times New Roman" w:cs="Times New Roman"/>
            <w:sz w:val="24"/>
            <w:szCs w:val="24"/>
          </w:rPr>
          <w:t>’</w:t>
        </w:r>
        <w:r w:rsidR="003E14F1">
          <w:rPr>
            <w:rFonts w:ascii="Times New Roman" w:hAnsi="Times New Roman" w:cs="Times New Roman"/>
            <w:sz w:val="24"/>
            <w:szCs w:val="24"/>
          </w:rPr>
          <w:t xml:space="preserve"> technique.</w:t>
        </w:r>
        <w:proofErr w:type="gramEnd"/>
        <w:r w:rsidR="003E14F1">
          <w:rPr>
            <w:rFonts w:ascii="Times New Roman" w:hAnsi="Times New Roman" w:cs="Times New Roman"/>
            <w:sz w:val="24"/>
            <w:szCs w:val="24"/>
          </w:rPr>
          <w:t xml:space="preserve"> Both of these co</w:t>
        </w:r>
        <w:r w:rsidR="005D1066">
          <w:rPr>
            <w:rFonts w:ascii="Times New Roman" w:hAnsi="Times New Roman" w:cs="Times New Roman"/>
            <w:sz w:val="24"/>
            <w:szCs w:val="24"/>
          </w:rPr>
          <w:t>ntribution</w:t>
        </w:r>
      </w:ins>
      <w:ins w:id="590" w:author="Alan" w:date="2012-03-20T17:00:00Z">
        <w:r w:rsidR="00D23AEB">
          <w:rPr>
            <w:rFonts w:ascii="Times New Roman" w:hAnsi="Times New Roman" w:cs="Times New Roman"/>
            <w:sz w:val="24"/>
            <w:szCs w:val="24"/>
          </w:rPr>
          <w:t>s</w:t>
        </w:r>
      </w:ins>
      <w:ins w:id="591" w:author="Alan" w:date="2012-03-20T10:17:00Z">
        <w:r w:rsidR="003E14F1">
          <w:rPr>
            <w:rFonts w:ascii="Times New Roman" w:hAnsi="Times New Roman" w:cs="Times New Roman"/>
            <w:sz w:val="24"/>
            <w:szCs w:val="24"/>
          </w:rPr>
          <w:t xml:space="preserve"> fit into a long history of artic</w:t>
        </w:r>
        <w:r w:rsidR="005D1066">
          <w:rPr>
            <w:rFonts w:ascii="Times New Roman" w:hAnsi="Times New Roman" w:cs="Times New Roman"/>
            <w:sz w:val="24"/>
            <w:szCs w:val="24"/>
          </w:rPr>
          <w:t>les in Physical Review B on th</w:t>
        </w:r>
      </w:ins>
      <w:ins w:id="592" w:author="Alan" w:date="2012-03-20T14:05:00Z">
        <w:r w:rsidR="005D1066">
          <w:rPr>
            <w:rFonts w:ascii="Times New Roman" w:hAnsi="Times New Roman" w:cs="Times New Roman"/>
            <w:sz w:val="24"/>
            <w:szCs w:val="24"/>
          </w:rPr>
          <w:t>e</w:t>
        </w:r>
      </w:ins>
      <w:ins w:id="593" w:author="Alan" w:date="2012-03-20T10:17:00Z">
        <w:r w:rsidR="003E14F1">
          <w:rPr>
            <w:rFonts w:ascii="Times New Roman" w:hAnsi="Times New Roman" w:cs="Times New Roman"/>
            <w:sz w:val="24"/>
            <w:szCs w:val="24"/>
          </w:rPr>
          <w:t xml:space="preserve"> topic</w:t>
        </w:r>
      </w:ins>
      <w:ins w:id="594" w:author="Alan" w:date="2012-03-20T14:05:00Z">
        <w:r w:rsidR="005D1066">
          <w:rPr>
            <w:rFonts w:ascii="Times New Roman" w:hAnsi="Times New Roman" w:cs="Times New Roman"/>
            <w:sz w:val="24"/>
            <w:szCs w:val="24"/>
          </w:rPr>
          <w:t xml:space="preserve"> of predicting phonon properties</w:t>
        </w:r>
      </w:ins>
      <w:ins w:id="595" w:author="Alan" w:date="2012-03-20T10:17:00Z">
        <w:r w:rsidR="003E14F1">
          <w:rPr>
            <w:rFonts w:ascii="Times New Roman" w:hAnsi="Times New Roman" w:cs="Times New Roman"/>
            <w:sz w:val="24"/>
            <w:szCs w:val="24"/>
          </w:rPr>
          <w:t>.</w:t>
        </w:r>
      </w:ins>
      <w:del w:id="596" w:author="Alan" w:date="2012-03-20T10:16:00Z">
        <w:r w:rsidRPr="00AA1E70">
          <w:rPr>
            <w:rFonts w:ascii="Times New Roman" w:hAnsi="Times New Roman" w:cs="Times New Roman"/>
            <w:sz w:val="24"/>
            <w:szCs w:val="24"/>
            <w:rPrChange w:id="597" w:author="Alan" w:date="2012-03-20T10:01:00Z">
              <w:rPr>
                <w:rFonts w:asciiTheme="minorHAnsi" w:hAnsiTheme="minorHAnsi" w:cstheme="minorHAnsi"/>
                <w:b/>
              </w:rPr>
            </w:rPrChange>
          </w:rPr>
          <w:delText xml:space="preserve"> on this comment,</w:delText>
        </w:r>
      </w:del>
      <w:r w:rsidRPr="00AA1E70">
        <w:rPr>
          <w:rFonts w:ascii="Times New Roman" w:hAnsi="Times New Roman" w:cs="Times New Roman"/>
          <w:sz w:val="24"/>
          <w:szCs w:val="24"/>
          <w:rPrChange w:id="598" w:author="Alan" w:date="2012-03-20T10:01:00Z">
            <w:rPr>
              <w:rFonts w:asciiTheme="minorHAnsi" w:hAnsiTheme="minorHAnsi" w:cstheme="minorHAnsi"/>
              <w:b/>
            </w:rPr>
          </w:rPrChange>
        </w:rPr>
        <w:t xml:space="preserve"> </w:t>
      </w:r>
      <w:commentRangeStart w:id="599"/>
      <w:del w:id="600" w:author="Alan" w:date="2012-03-20T10:17:00Z">
        <w:r w:rsidRPr="00AA1E70">
          <w:rPr>
            <w:rFonts w:ascii="Times New Roman" w:hAnsi="Times New Roman" w:cs="Times New Roman"/>
            <w:sz w:val="24"/>
            <w:szCs w:val="24"/>
            <w:rPrChange w:id="601" w:author="Alan" w:date="2012-03-20T10:01:00Z">
              <w:rPr>
                <w:rFonts w:asciiTheme="minorHAnsi" w:hAnsiTheme="minorHAnsi" w:cstheme="minorHAnsi"/>
                <w:b/>
              </w:rPr>
            </w:rPrChange>
          </w:rPr>
          <w:delText xml:space="preserve">and believe that a second reviwer and/or an additional review by the original reviewer is necessary.  </w:delText>
        </w:r>
      </w:del>
      <w:moveFromRangeStart w:id="602" w:author="Alan" w:date="2012-03-20T10:00:00Z" w:name="move320000973"/>
      <w:moveFrom w:id="603" w:author="Alan" w:date="2012-03-20T10:00:00Z">
        <w:r w:rsidRPr="00AA1E70">
          <w:rPr>
            <w:rFonts w:ascii="Times New Roman" w:hAnsi="Times New Roman" w:cs="Times New Roman"/>
            <w:sz w:val="24"/>
            <w:szCs w:val="24"/>
            <w:rPrChange w:id="604" w:author="Alan" w:date="2012-03-20T10:01:00Z">
              <w:rPr>
                <w:rFonts w:asciiTheme="minorHAnsi" w:hAnsiTheme="minorHAnsi" w:cstheme="minorHAnsi"/>
                <w:b/>
              </w:rPr>
            </w:rPrChange>
          </w:rPr>
          <w:t>We believe the significant contributions of this manuscript are:</w:t>
        </w:r>
      </w:moveFrom>
    </w:p>
    <w:p w:rsidR="00AA1E70" w:rsidRPr="00AA1E70" w:rsidRDefault="00AA1E70">
      <w:pPr>
        <w:pStyle w:val="HTMLPreformatted"/>
        <w:rPr>
          <w:rFonts w:ascii="Times New Roman" w:hAnsi="Times New Roman" w:cs="Times New Roman"/>
          <w:sz w:val="24"/>
          <w:szCs w:val="24"/>
          <w:rPrChange w:id="605" w:author="Alan" w:date="2012-03-20T10:01:00Z">
            <w:rPr>
              <w:rFonts w:asciiTheme="minorHAnsi" w:hAnsiTheme="minorHAnsi" w:cstheme="minorHAnsi"/>
              <w:b/>
            </w:rPr>
          </w:rPrChange>
        </w:rPr>
      </w:pPr>
    </w:p>
    <w:p w:rsidR="00AA1E70" w:rsidRPr="00AA1E70" w:rsidRDefault="00AA1E70" w:rsidP="00AA1E70">
      <w:pPr>
        <w:pStyle w:val="HTMLPreformatted"/>
        <w:rPr>
          <w:rFonts w:ascii="Times New Roman" w:hAnsi="Times New Roman" w:cs="Times New Roman"/>
          <w:sz w:val="24"/>
          <w:szCs w:val="24"/>
          <w:rPrChange w:id="606" w:author="Alan" w:date="2012-03-20T10:01:00Z">
            <w:rPr>
              <w:rFonts w:asciiTheme="minorHAnsi" w:hAnsiTheme="minorHAnsi" w:cstheme="minorHAnsi"/>
              <w:b/>
            </w:rPr>
          </w:rPrChange>
        </w:rPr>
        <w:pPrChange w:id="607" w:author="Alan" w:date="2012-03-20T10:00:00Z">
          <w:pPr>
            <w:pStyle w:val="HTMLPreformatted"/>
            <w:numPr>
              <w:numId w:val="12"/>
            </w:numPr>
            <w:ind w:left="720" w:hanging="360"/>
          </w:pPr>
        </w:pPrChange>
      </w:pPr>
      <w:moveFrom w:id="608" w:author="Alan" w:date="2012-03-20T10:00:00Z">
        <w:r w:rsidRPr="00AA1E70">
          <w:rPr>
            <w:rFonts w:ascii="Times New Roman" w:hAnsi="Times New Roman" w:cs="Times New Roman"/>
            <w:sz w:val="24"/>
            <w:szCs w:val="24"/>
            <w:rPrChange w:id="609" w:author="Alan" w:date="2012-03-20T10:01:00Z">
              <w:rPr>
                <w:rFonts w:asciiTheme="minorHAnsi" w:hAnsiTheme="minorHAnsi" w:cstheme="minorHAnsi"/>
                <w:b/>
              </w:rPr>
            </w:rPrChange>
          </w:rPr>
          <w:t>The demonstration that Phi’ is incorrect, while it has been (and continues to be) used in a number of research articles, including Physical Review published articles.</w:t>
        </w:r>
      </w:moveFrom>
    </w:p>
    <w:p w:rsidR="00AA1E70" w:rsidRPr="00AA1E70" w:rsidRDefault="00AA1E70" w:rsidP="00AA1E70">
      <w:pPr>
        <w:pStyle w:val="HTMLPreformatted"/>
        <w:rPr>
          <w:del w:id="610" w:author="Alan" w:date="2012-03-20T14:04:00Z"/>
          <w:rFonts w:ascii="Times New Roman" w:hAnsi="Times New Roman" w:cs="Times New Roman"/>
          <w:sz w:val="24"/>
          <w:szCs w:val="24"/>
          <w:rPrChange w:id="611" w:author="Alan" w:date="2012-03-20T10:01:00Z">
            <w:rPr>
              <w:del w:id="612" w:author="Alan" w:date="2012-03-20T14:04:00Z"/>
              <w:rFonts w:asciiTheme="minorHAnsi" w:hAnsiTheme="minorHAnsi" w:cstheme="minorHAnsi"/>
              <w:b/>
            </w:rPr>
          </w:rPrChange>
        </w:rPr>
        <w:pPrChange w:id="613" w:author="Alan" w:date="2012-03-20T10:00:00Z">
          <w:pPr>
            <w:pStyle w:val="HTMLPreformatted"/>
            <w:numPr>
              <w:numId w:val="12"/>
            </w:numPr>
            <w:ind w:left="720" w:hanging="360"/>
          </w:pPr>
        </w:pPrChange>
      </w:pPr>
      <w:moveFrom w:id="614" w:author="Alan" w:date="2012-03-20T10:00:00Z">
        <w:r w:rsidRPr="00AA1E70">
          <w:rPr>
            <w:rFonts w:ascii="Times New Roman" w:hAnsi="Times New Roman" w:cs="Times New Roman"/>
            <w:sz w:val="24"/>
            <w:szCs w:val="24"/>
            <w:rPrChange w:id="615" w:author="Alan" w:date="2012-03-20T10:01:00Z">
              <w:rPr>
                <w:rFonts w:asciiTheme="minorHAnsi" w:hAnsiTheme="minorHAnsi" w:cstheme="minorHAnsi"/>
                <w:b/>
              </w:rPr>
            </w:rPrChange>
          </w:rPr>
          <w:t>The derivation of Phi in the frequency domain has not been published before.  This derivation has particular advantages over the real-time domain approach used before</w:t>
        </w:r>
      </w:moveFrom>
      <w:commentRangeEnd w:id="599"/>
      <w:r w:rsidR="007F32CB">
        <w:rPr>
          <w:rStyle w:val="CommentReference"/>
          <w:rFonts w:ascii="Times New Roman" w:hAnsi="Times New Roman" w:cs="Times New Roman"/>
        </w:rPr>
        <w:commentReference w:id="599"/>
      </w:r>
      <w:moveFrom w:id="616" w:author="Alan" w:date="2012-03-20T10:00:00Z">
        <w:del w:id="617" w:author="Alan" w:date="2012-03-20T14:04:00Z">
          <w:r w:rsidRPr="00AA1E70">
            <w:rPr>
              <w:rFonts w:ascii="Times New Roman" w:hAnsi="Times New Roman" w:cs="Times New Roman"/>
              <w:sz w:val="24"/>
              <w:szCs w:val="24"/>
              <w:rPrChange w:id="618" w:author="Alan" w:date="2012-03-20T10:01:00Z">
                <w:rPr>
                  <w:rFonts w:asciiTheme="minorHAnsi" w:hAnsiTheme="minorHAnsi" w:cstheme="minorHAnsi"/>
                  <w:b/>
                </w:rPr>
              </w:rPrChange>
            </w:rPr>
            <w:delText>.</w:delText>
          </w:r>
        </w:del>
      </w:moveFrom>
      <w:moveFromRangeEnd w:id="602"/>
    </w:p>
    <w:p w:rsidR="007F32CB" w:rsidRPr="004F4881" w:rsidRDefault="007F32CB" w:rsidP="0081687D">
      <w:pPr>
        <w:pStyle w:val="HTMLPreformatted"/>
        <w:rPr>
          <w:rFonts w:ascii="Times New Roman" w:hAnsi="Times New Roman" w:cs="Times New Roman"/>
          <w:sz w:val="24"/>
          <w:szCs w:val="24"/>
          <w:rPrChange w:id="619" w:author="Alan" w:date="2012-03-20T10:01:00Z">
            <w:rPr/>
          </w:rPrChange>
        </w:rPr>
      </w:pPr>
    </w:p>
    <w:p w:rsidR="0081687D" w:rsidRPr="003E14F1" w:rsidDel="003E14F1" w:rsidRDefault="00AA1E70" w:rsidP="0081687D">
      <w:pPr>
        <w:pStyle w:val="HTMLPreformatted"/>
        <w:rPr>
          <w:del w:id="620" w:author="Alan" w:date="2012-03-20T10:18:00Z"/>
          <w:rFonts w:ascii="Times New Roman" w:hAnsi="Times New Roman" w:cs="Times New Roman"/>
          <w:i/>
          <w:sz w:val="24"/>
          <w:szCs w:val="24"/>
          <w:rPrChange w:id="621" w:author="Alan" w:date="2012-03-20T10:18:00Z">
            <w:rPr>
              <w:del w:id="622" w:author="Alan" w:date="2012-03-20T10:18:00Z"/>
            </w:rPr>
          </w:rPrChange>
        </w:rPr>
      </w:pPr>
      <w:del w:id="623" w:author="Alan" w:date="2012-03-20T10:18:00Z">
        <w:r w:rsidRPr="00AA1E70">
          <w:rPr>
            <w:rFonts w:ascii="Times New Roman" w:hAnsi="Times New Roman" w:cs="Times New Roman"/>
            <w:sz w:val="24"/>
            <w:szCs w:val="24"/>
            <w:rPrChange w:id="624" w:author="Alan" w:date="2012-03-20T10:01:00Z">
              <w:rPr/>
            </w:rPrChange>
          </w:rPr>
          <w:delText>Some additional points: Introduction</w:delText>
        </w:r>
      </w:del>
      <w:ins w:id="625" w:author="Alan" w:date="2012-03-20T10:18:00Z">
        <w:r w:rsidR="003E14F1">
          <w:rPr>
            <w:rFonts w:ascii="Times New Roman" w:hAnsi="Times New Roman" w:cs="Times New Roman"/>
            <w:sz w:val="24"/>
            <w:szCs w:val="24"/>
          </w:rPr>
          <w:t xml:space="preserve">5. </w:t>
        </w:r>
      </w:ins>
      <w:r w:rsidRPr="00AA1E70">
        <w:rPr>
          <w:rFonts w:ascii="Times New Roman" w:hAnsi="Times New Roman" w:cs="Times New Roman"/>
          <w:sz w:val="24"/>
          <w:szCs w:val="24"/>
          <w:rPrChange w:id="626" w:author="Alan" w:date="2012-03-20T10:01:00Z">
            <w:rPr/>
          </w:rPrChange>
        </w:rPr>
        <w:t xml:space="preserve"> </w:t>
      </w:r>
      <w:r w:rsidRPr="00AA1E70">
        <w:rPr>
          <w:rFonts w:ascii="Times New Roman" w:hAnsi="Times New Roman" w:cs="Times New Roman"/>
          <w:i/>
          <w:sz w:val="24"/>
          <w:szCs w:val="24"/>
          <w:rPrChange w:id="627" w:author="Alan" w:date="2012-03-20T10:18:00Z">
            <w:rPr/>
          </w:rPrChange>
        </w:rPr>
        <w:t>"While substantial effort..., the</w:t>
      </w:r>
      <w:ins w:id="628" w:author="Alan" w:date="2012-03-20T10:18:00Z">
        <w:r w:rsidRPr="00AA1E70">
          <w:rPr>
            <w:i/>
            <w:rPrChange w:id="629" w:author="Alan" w:date="2012-03-20T10:18:00Z">
              <w:rPr/>
            </w:rPrChange>
          </w:rPr>
          <w:t xml:space="preserve"> </w:t>
        </w:r>
      </w:ins>
    </w:p>
    <w:p w:rsidR="0081687D" w:rsidRPr="003E14F1" w:rsidDel="003E14F1" w:rsidRDefault="00AA1E70" w:rsidP="0081687D">
      <w:pPr>
        <w:pStyle w:val="HTMLPreformatted"/>
        <w:rPr>
          <w:del w:id="630" w:author="Alan" w:date="2012-03-20T10:18:00Z"/>
          <w:rFonts w:ascii="Times New Roman" w:hAnsi="Times New Roman" w:cs="Times New Roman"/>
          <w:i/>
          <w:sz w:val="24"/>
          <w:szCs w:val="24"/>
          <w:rPrChange w:id="631" w:author="Alan" w:date="2012-03-20T10:18:00Z">
            <w:rPr>
              <w:del w:id="632" w:author="Alan" w:date="2012-03-20T10:18:00Z"/>
            </w:rPr>
          </w:rPrChange>
        </w:rPr>
      </w:pPr>
      <w:proofErr w:type="gramStart"/>
      <w:r w:rsidRPr="00AA1E70">
        <w:rPr>
          <w:rFonts w:ascii="Times New Roman" w:hAnsi="Times New Roman" w:cs="Times New Roman"/>
          <w:i/>
          <w:sz w:val="24"/>
          <w:szCs w:val="24"/>
          <w:rPrChange w:id="633" w:author="Alan" w:date="2012-03-20T10:18:00Z">
            <w:rPr/>
          </w:rPrChange>
        </w:rPr>
        <w:t>current</w:t>
      </w:r>
      <w:proofErr w:type="gramEnd"/>
      <w:r w:rsidRPr="00AA1E70">
        <w:rPr>
          <w:rFonts w:ascii="Times New Roman" w:hAnsi="Times New Roman" w:cs="Times New Roman"/>
          <w:i/>
          <w:sz w:val="24"/>
          <w:szCs w:val="24"/>
          <w:rPrChange w:id="634" w:author="Alan" w:date="2012-03-20T10:18:00Z">
            <w:rPr/>
          </w:rPrChange>
        </w:rPr>
        <w:t xml:space="preserve"> understanding is lacking, even in bulk materials" Not really</w:t>
      </w:r>
      <w:ins w:id="635" w:author="Alan" w:date="2012-03-20T10:18:00Z">
        <w:r w:rsidRPr="00AA1E70">
          <w:rPr>
            <w:i/>
            <w:rPrChange w:id="636" w:author="Alan" w:date="2012-03-20T10:18:00Z">
              <w:rPr/>
            </w:rPrChange>
          </w:rPr>
          <w:t xml:space="preserve"> </w:t>
        </w:r>
      </w:ins>
    </w:p>
    <w:p w:rsidR="0081687D" w:rsidRPr="003E14F1" w:rsidRDefault="00AA1E70" w:rsidP="0081687D">
      <w:pPr>
        <w:pStyle w:val="HTMLPreformatted"/>
        <w:rPr>
          <w:rFonts w:ascii="Times New Roman" w:hAnsi="Times New Roman" w:cs="Times New Roman"/>
          <w:i/>
          <w:sz w:val="24"/>
          <w:szCs w:val="24"/>
          <w:rPrChange w:id="637" w:author="Alan" w:date="2012-03-20T10:18:00Z">
            <w:rPr/>
          </w:rPrChange>
        </w:rPr>
      </w:pPr>
      <w:proofErr w:type="gramStart"/>
      <w:r w:rsidRPr="00AA1E70">
        <w:rPr>
          <w:rFonts w:ascii="Times New Roman" w:hAnsi="Times New Roman" w:cs="Times New Roman"/>
          <w:i/>
          <w:sz w:val="24"/>
          <w:szCs w:val="24"/>
          <w:rPrChange w:id="638" w:author="Alan" w:date="2012-03-20T10:18:00Z">
            <w:rPr/>
          </w:rPrChange>
        </w:rPr>
        <w:t>in</w:t>
      </w:r>
      <w:proofErr w:type="gramEnd"/>
      <w:r w:rsidRPr="00AA1E70">
        <w:rPr>
          <w:rFonts w:ascii="Times New Roman" w:hAnsi="Times New Roman" w:cs="Times New Roman"/>
          <w:i/>
          <w:sz w:val="24"/>
          <w:szCs w:val="24"/>
          <w:rPrChange w:id="639" w:author="Alan" w:date="2012-03-20T10:18:00Z">
            <w:rPr/>
          </w:rPrChange>
        </w:rPr>
        <w:t xml:space="preserve"> bulk, see the book of Srivastava "the physics of phonons"</w:t>
      </w:r>
    </w:p>
    <w:p w:rsidR="00565139" w:rsidRPr="004F4881" w:rsidRDefault="00565139" w:rsidP="0081687D">
      <w:pPr>
        <w:pStyle w:val="HTMLPreformatted"/>
        <w:rPr>
          <w:rFonts w:ascii="Times New Roman" w:hAnsi="Times New Roman" w:cs="Times New Roman"/>
          <w:sz w:val="24"/>
          <w:szCs w:val="24"/>
          <w:rPrChange w:id="640" w:author="Alan" w:date="2012-03-20T10:01:00Z">
            <w:rPr/>
          </w:rPrChange>
        </w:rPr>
      </w:pPr>
    </w:p>
    <w:p w:rsidR="00565139" w:rsidRPr="004F4881" w:rsidRDefault="00AA1E70" w:rsidP="0081687D">
      <w:pPr>
        <w:pStyle w:val="HTMLPreformatted"/>
        <w:rPr>
          <w:rFonts w:ascii="Times New Roman" w:hAnsi="Times New Roman" w:cs="Times New Roman"/>
          <w:sz w:val="24"/>
          <w:szCs w:val="24"/>
          <w:rPrChange w:id="641" w:author="Alan" w:date="2012-03-20T10:01:00Z">
            <w:rPr>
              <w:rFonts w:asciiTheme="minorHAnsi" w:hAnsiTheme="minorHAnsi" w:cstheme="minorHAnsi"/>
              <w:b/>
            </w:rPr>
          </w:rPrChange>
        </w:rPr>
      </w:pPr>
      <w:r w:rsidRPr="00AA1E70">
        <w:rPr>
          <w:rFonts w:ascii="Times New Roman" w:hAnsi="Times New Roman" w:cs="Times New Roman"/>
          <w:sz w:val="24"/>
          <w:szCs w:val="24"/>
          <w:rPrChange w:id="642" w:author="Alan" w:date="2012-03-20T10:01:00Z">
            <w:rPr>
              <w:rFonts w:asciiTheme="minorHAnsi" w:hAnsiTheme="minorHAnsi" w:cstheme="minorHAnsi"/>
              <w:b/>
            </w:rPr>
          </w:rPrChange>
        </w:rPr>
        <w:t>We agree</w:t>
      </w:r>
      <w:ins w:id="643" w:author="Alan" w:date="2012-03-20T10:18:00Z">
        <w:r w:rsidR="003E14F1">
          <w:rPr>
            <w:rFonts w:ascii="Times New Roman" w:hAnsi="Times New Roman" w:cs="Times New Roman"/>
            <w:sz w:val="24"/>
            <w:szCs w:val="24"/>
          </w:rPr>
          <w:t xml:space="preserve"> with the referee</w:t>
        </w:r>
      </w:ins>
      <w:r w:rsidRPr="00AA1E70">
        <w:rPr>
          <w:rFonts w:ascii="Times New Roman" w:hAnsi="Times New Roman" w:cs="Times New Roman"/>
          <w:sz w:val="24"/>
          <w:szCs w:val="24"/>
          <w:rPrChange w:id="644" w:author="Alan" w:date="2012-03-20T10:01:00Z">
            <w:rPr>
              <w:rFonts w:asciiTheme="minorHAnsi" w:hAnsiTheme="minorHAnsi" w:cstheme="minorHAnsi"/>
              <w:b/>
            </w:rPr>
          </w:rPrChange>
        </w:rPr>
        <w:t xml:space="preserve"> that the language used here </w:t>
      </w:r>
      <w:proofErr w:type="gramStart"/>
      <w:ins w:id="645" w:author="Alan" w:date="2012-03-20T14:05:00Z">
        <w:r w:rsidR="005D1066">
          <w:rPr>
            <w:rFonts w:ascii="Times New Roman" w:hAnsi="Times New Roman" w:cs="Times New Roman"/>
            <w:sz w:val="24"/>
            <w:szCs w:val="24"/>
          </w:rPr>
          <w:t>wa</w:t>
        </w:r>
      </w:ins>
      <w:proofErr w:type="gramEnd"/>
      <w:del w:id="646" w:author="Alan" w:date="2012-03-20T14:05:00Z">
        <w:r w:rsidRPr="00AA1E70">
          <w:rPr>
            <w:rFonts w:ascii="Times New Roman" w:hAnsi="Times New Roman" w:cs="Times New Roman"/>
            <w:sz w:val="24"/>
            <w:szCs w:val="24"/>
            <w:rPrChange w:id="647" w:author="Alan" w:date="2012-03-20T10:01:00Z">
              <w:rPr>
                <w:rFonts w:asciiTheme="minorHAnsi" w:hAnsiTheme="minorHAnsi" w:cstheme="minorHAnsi"/>
                <w:b/>
              </w:rPr>
            </w:rPrChange>
          </w:rPr>
          <w:delText>i</w:delText>
        </w:r>
      </w:del>
      <w:r w:rsidRPr="00AA1E70">
        <w:rPr>
          <w:rFonts w:ascii="Times New Roman" w:hAnsi="Times New Roman" w:cs="Times New Roman"/>
          <w:sz w:val="24"/>
          <w:szCs w:val="24"/>
          <w:rPrChange w:id="648" w:author="Alan" w:date="2012-03-20T10:01:00Z">
            <w:rPr>
              <w:rFonts w:asciiTheme="minorHAnsi" w:hAnsiTheme="minorHAnsi" w:cstheme="minorHAnsi"/>
              <w:b/>
            </w:rPr>
          </w:rPrChange>
        </w:rPr>
        <w:t xml:space="preserve">s </w:t>
      </w:r>
      <w:ins w:id="649" w:author="Alan" w:date="2012-03-20T10:18:00Z">
        <w:r w:rsidR="003E14F1">
          <w:rPr>
            <w:rFonts w:ascii="Times New Roman" w:hAnsi="Times New Roman" w:cs="Times New Roman"/>
            <w:sz w:val="24"/>
            <w:szCs w:val="24"/>
          </w:rPr>
          <w:t>potentially</w:t>
        </w:r>
      </w:ins>
      <w:del w:id="650" w:author="Alan" w:date="2012-03-20T10:18:00Z">
        <w:r w:rsidRPr="00AA1E70">
          <w:rPr>
            <w:rFonts w:ascii="Times New Roman" w:hAnsi="Times New Roman" w:cs="Times New Roman"/>
            <w:sz w:val="24"/>
            <w:szCs w:val="24"/>
            <w:rPrChange w:id="651" w:author="Alan" w:date="2012-03-20T10:01:00Z">
              <w:rPr>
                <w:rFonts w:asciiTheme="minorHAnsi" w:hAnsiTheme="minorHAnsi" w:cstheme="minorHAnsi"/>
                <w:b/>
              </w:rPr>
            </w:rPrChange>
          </w:rPr>
          <w:delText>somewhat</w:delText>
        </w:r>
      </w:del>
      <w:r w:rsidRPr="00AA1E70">
        <w:rPr>
          <w:rFonts w:ascii="Times New Roman" w:hAnsi="Times New Roman" w:cs="Times New Roman"/>
          <w:sz w:val="24"/>
          <w:szCs w:val="24"/>
          <w:rPrChange w:id="652" w:author="Alan" w:date="2012-03-20T10:01:00Z">
            <w:rPr>
              <w:rFonts w:asciiTheme="minorHAnsi" w:hAnsiTheme="minorHAnsi" w:cstheme="minorHAnsi"/>
              <w:b/>
            </w:rPr>
          </w:rPrChange>
        </w:rPr>
        <w:t xml:space="preserve"> misleading</w:t>
      </w:r>
      <w:ins w:id="653" w:author="Alan" w:date="2012-03-20T10:18:00Z">
        <w:r w:rsidR="003E14F1">
          <w:rPr>
            <w:rFonts w:ascii="Times New Roman" w:hAnsi="Times New Roman" w:cs="Times New Roman"/>
            <w:sz w:val="24"/>
            <w:szCs w:val="24"/>
          </w:rPr>
          <w:t xml:space="preserve"> </w:t>
        </w:r>
      </w:ins>
      <w:del w:id="654" w:author="Alan" w:date="2012-03-20T10:18:00Z">
        <w:r w:rsidRPr="00AA1E70">
          <w:rPr>
            <w:rFonts w:ascii="Times New Roman" w:hAnsi="Times New Roman" w:cs="Times New Roman"/>
            <w:sz w:val="24"/>
            <w:szCs w:val="24"/>
            <w:rPrChange w:id="655" w:author="Alan" w:date="2012-03-20T10:01:00Z">
              <w:rPr>
                <w:rFonts w:asciiTheme="minorHAnsi" w:hAnsiTheme="minorHAnsi" w:cstheme="minorHAnsi"/>
                <w:b/>
              </w:rPr>
            </w:rPrChange>
          </w:rPr>
          <w:delText xml:space="preserve">, </w:delText>
        </w:r>
      </w:del>
      <w:r w:rsidRPr="00AA1E70">
        <w:rPr>
          <w:rFonts w:ascii="Times New Roman" w:hAnsi="Times New Roman" w:cs="Times New Roman"/>
          <w:sz w:val="24"/>
          <w:szCs w:val="24"/>
          <w:rPrChange w:id="656" w:author="Alan" w:date="2012-03-20T10:01:00Z">
            <w:rPr>
              <w:rFonts w:asciiTheme="minorHAnsi" w:hAnsiTheme="minorHAnsi" w:cstheme="minorHAnsi"/>
              <w:b/>
            </w:rPr>
          </w:rPrChange>
        </w:rPr>
        <w:t>and have changed the text to read:</w:t>
      </w:r>
    </w:p>
    <w:p w:rsidR="00565139" w:rsidRPr="004F4881" w:rsidRDefault="00565139" w:rsidP="0081687D">
      <w:pPr>
        <w:pStyle w:val="HTMLPreformatted"/>
        <w:rPr>
          <w:rFonts w:ascii="Times New Roman" w:hAnsi="Times New Roman" w:cs="Times New Roman"/>
          <w:sz w:val="24"/>
          <w:szCs w:val="24"/>
          <w:rPrChange w:id="657" w:author="Alan" w:date="2012-03-20T10:01:00Z">
            <w:rPr/>
          </w:rPrChange>
        </w:rPr>
      </w:pPr>
    </w:p>
    <w:p w:rsidR="009A0E3F" w:rsidRPr="004F4881" w:rsidDel="003E14F1" w:rsidRDefault="003E14F1" w:rsidP="009A0E3F">
      <w:pPr>
        <w:autoSpaceDE w:val="0"/>
        <w:autoSpaceDN w:val="0"/>
        <w:adjustRightInd w:val="0"/>
        <w:rPr>
          <w:del w:id="658" w:author="Alan" w:date="2012-03-20T10:18:00Z"/>
        </w:rPr>
      </w:pPr>
      <w:ins w:id="659" w:author="Alan" w:date="2012-03-20T10:18:00Z">
        <w:r>
          <w:t>“</w:t>
        </w:r>
      </w:ins>
      <w:r w:rsidR="009A0E3F" w:rsidRPr="004F4881">
        <w:t>While substantial effort has been devoted to developing theories of phonon</w:t>
      </w:r>
      <w:ins w:id="660" w:author="Alan" w:date="2012-03-20T10:18:00Z">
        <w:r>
          <w:t xml:space="preserve"> </w:t>
        </w:r>
      </w:ins>
    </w:p>
    <w:p w:rsidR="00AA1E70" w:rsidRDefault="009A0E3F" w:rsidP="00AA1E70">
      <w:pPr>
        <w:autoSpaceDE w:val="0"/>
        <w:autoSpaceDN w:val="0"/>
        <w:adjustRightInd w:val="0"/>
        <w:pPrChange w:id="661" w:author="Alan" w:date="2012-03-20T10:18:00Z">
          <w:pPr>
            <w:pStyle w:val="HTMLPreformatted"/>
          </w:pPr>
        </w:pPrChange>
      </w:pPr>
      <w:proofErr w:type="gramStart"/>
      <w:r w:rsidRPr="004F4881">
        <w:t>transport</w:t>
      </w:r>
      <w:proofErr w:type="gramEnd"/>
      <w:r w:rsidRPr="004F4881">
        <w:t xml:space="preserve">, the current understanding is </w:t>
      </w:r>
      <w:r w:rsidR="00AA1E70" w:rsidRPr="00AA1E70">
        <w:rPr>
          <w:rPrChange w:id="662" w:author="Alan" w:date="2012-03-20T10:01:00Z">
            <w:rPr>
              <w:b/>
            </w:rPr>
          </w:rPrChange>
        </w:rPr>
        <w:t>incomplete</w:t>
      </w:r>
      <w:r w:rsidRPr="004F4881">
        <w:t>, even in bulk materials.</w:t>
      </w:r>
      <w:ins w:id="663" w:author="Alan" w:date="2012-03-20T10:18:00Z">
        <w:r w:rsidR="003E14F1">
          <w:t>”</w:t>
        </w:r>
      </w:ins>
    </w:p>
    <w:p w:rsidR="0081687D" w:rsidRDefault="0081687D" w:rsidP="0081687D">
      <w:pPr>
        <w:pStyle w:val="HTMLPreformatted"/>
        <w:rPr>
          <w:ins w:id="664" w:author="Alan" w:date="2012-03-20T10:27:00Z"/>
          <w:rFonts w:ascii="Times New Roman" w:hAnsi="Times New Roman" w:cs="Times New Roman"/>
          <w:sz w:val="24"/>
          <w:szCs w:val="24"/>
        </w:rPr>
      </w:pPr>
    </w:p>
    <w:p w:rsidR="007F32CB" w:rsidRPr="004F4881" w:rsidRDefault="007F32CB" w:rsidP="0081687D">
      <w:pPr>
        <w:pStyle w:val="HTMLPreformatted"/>
        <w:rPr>
          <w:rFonts w:ascii="Times New Roman" w:hAnsi="Times New Roman" w:cs="Times New Roman"/>
          <w:sz w:val="24"/>
          <w:szCs w:val="24"/>
          <w:rPrChange w:id="665" w:author="Alan" w:date="2012-03-20T10:01:00Z">
            <w:rPr/>
          </w:rPrChange>
        </w:rPr>
      </w:pPr>
    </w:p>
    <w:p w:rsidR="0081687D" w:rsidRPr="003E14F1" w:rsidDel="003E14F1" w:rsidRDefault="003E14F1" w:rsidP="0081687D">
      <w:pPr>
        <w:pStyle w:val="HTMLPreformatted"/>
        <w:rPr>
          <w:del w:id="666" w:author="Alan" w:date="2012-03-20T10:18:00Z"/>
          <w:rFonts w:ascii="Times New Roman" w:hAnsi="Times New Roman" w:cs="Times New Roman"/>
          <w:i/>
          <w:sz w:val="24"/>
          <w:szCs w:val="24"/>
          <w:rPrChange w:id="667" w:author="Alan" w:date="2012-03-20T10:18:00Z">
            <w:rPr>
              <w:del w:id="668" w:author="Alan" w:date="2012-03-20T10:18:00Z"/>
            </w:rPr>
          </w:rPrChange>
        </w:rPr>
      </w:pPr>
      <w:ins w:id="669" w:author="Alan" w:date="2012-03-20T10:18:00Z">
        <w:r>
          <w:rPr>
            <w:rFonts w:ascii="Times New Roman" w:hAnsi="Times New Roman" w:cs="Times New Roman"/>
            <w:sz w:val="24"/>
            <w:szCs w:val="24"/>
          </w:rPr>
          <w:t xml:space="preserve">6. </w:t>
        </w:r>
      </w:ins>
      <w:r w:rsidR="00AA1E70" w:rsidRPr="00AA1E70">
        <w:rPr>
          <w:rFonts w:ascii="Times New Roman" w:hAnsi="Times New Roman" w:cs="Times New Roman"/>
          <w:i/>
          <w:sz w:val="24"/>
          <w:szCs w:val="24"/>
          <w:rPrChange w:id="670" w:author="Alan" w:date="2012-03-20T10:18:00Z">
            <w:rPr/>
          </w:rPrChange>
        </w:rPr>
        <w:t xml:space="preserve">Table </w:t>
      </w:r>
      <w:proofErr w:type="gramStart"/>
      <w:r w:rsidR="00AA1E70" w:rsidRPr="00AA1E70">
        <w:rPr>
          <w:rFonts w:ascii="Times New Roman" w:hAnsi="Times New Roman" w:cs="Times New Roman"/>
          <w:i/>
          <w:sz w:val="24"/>
          <w:szCs w:val="24"/>
          <w:rPrChange w:id="671" w:author="Alan" w:date="2012-03-20T10:18:00Z">
            <w:rPr/>
          </w:rPrChange>
        </w:rPr>
        <w:t>I</w:t>
      </w:r>
      <w:proofErr w:type="gramEnd"/>
      <w:r w:rsidR="00AA1E70" w:rsidRPr="00AA1E70">
        <w:rPr>
          <w:rFonts w:ascii="Times New Roman" w:hAnsi="Times New Roman" w:cs="Times New Roman"/>
          <w:i/>
          <w:sz w:val="24"/>
          <w:szCs w:val="24"/>
          <w:rPrChange w:id="672" w:author="Alan" w:date="2012-03-20T10:18:00Z">
            <w:rPr/>
          </w:rPrChange>
        </w:rPr>
        <w:t>. Why does Phi' predict such a low value of LJ thermal</w:t>
      </w:r>
      <w:ins w:id="673" w:author="Alan" w:date="2012-03-20T10:18:00Z">
        <w:r w:rsidR="00AA1E70" w:rsidRPr="00AA1E70">
          <w:rPr>
            <w:i/>
            <w:rPrChange w:id="674" w:author="Alan" w:date="2012-03-20T10:18:00Z">
              <w:rPr/>
            </w:rPrChange>
          </w:rPr>
          <w:t xml:space="preserve"> </w:t>
        </w:r>
      </w:ins>
    </w:p>
    <w:p w:rsidR="0081687D" w:rsidRPr="003E14F1" w:rsidDel="003E14F1" w:rsidRDefault="00AA1E70" w:rsidP="0081687D">
      <w:pPr>
        <w:pStyle w:val="HTMLPreformatted"/>
        <w:rPr>
          <w:del w:id="675" w:author="Alan" w:date="2012-03-20T10:18:00Z"/>
          <w:rFonts w:ascii="Times New Roman" w:hAnsi="Times New Roman" w:cs="Times New Roman"/>
          <w:i/>
          <w:sz w:val="24"/>
          <w:szCs w:val="24"/>
          <w:rPrChange w:id="676" w:author="Alan" w:date="2012-03-20T10:18:00Z">
            <w:rPr>
              <w:del w:id="677" w:author="Alan" w:date="2012-03-20T10:18:00Z"/>
            </w:rPr>
          </w:rPrChange>
        </w:rPr>
      </w:pPr>
      <w:proofErr w:type="gramStart"/>
      <w:r w:rsidRPr="00AA1E70">
        <w:rPr>
          <w:rFonts w:ascii="Times New Roman" w:hAnsi="Times New Roman" w:cs="Times New Roman"/>
          <w:i/>
          <w:sz w:val="24"/>
          <w:szCs w:val="24"/>
          <w:rPrChange w:id="678" w:author="Alan" w:date="2012-03-20T10:18:00Z">
            <w:rPr/>
          </w:rPrChange>
        </w:rPr>
        <w:t>conductivity</w:t>
      </w:r>
      <w:proofErr w:type="gramEnd"/>
      <w:r w:rsidRPr="00AA1E70">
        <w:rPr>
          <w:rFonts w:ascii="Times New Roman" w:hAnsi="Times New Roman" w:cs="Times New Roman"/>
          <w:i/>
          <w:sz w:val="24"/>
          <w:szCs w:val="24"/>
          <w:rPrChange w:id="679" w:author="Alan" w:date="2012-03-20T10:18:00Z">
            <w:rPr/>
          </w:rPrChange>
        </w:rPr>
        <w:t xml:space="preserve"> at the lowest temperature? What is the longest </w:t>
      </w:r>
      <w:proofErr w:type="gramStart"/>
      <w:r w:rsidRPr="00AA1E70">
        <w:rPr>
          <w:rFonts w:ascii="Times New Roman" w:hAnsi="Times New Roman" w:cs="Times New Roman"/>
          <w:i/>
          <w:sz w:val="24"/>
          <w:szCs w:val="24"/>
          <w:rPrChange w:id="680" w:author="Alan" w:date="2012-03-20T10:18:00Z">
            <w:rPr/>
          </w:rPrChange>
        </w:rPr>
        <w:t>relaxation</w:t>
      </w:r>
      <w:proofErr w:type="gramEnd"/>
      <w:ins w:id="681" w:author="Alan" w:date="2012-03-20T10:18:00Z">
        <w:r w:rsidRPr="00AA1E70">
          <w:rPr>
            <w:i/>
            <w:rPrChange w:id="682" w:author="Alan" w:date="2012-03-20T10:18:00Z">
              <w:rPr/>
            </w:rPrChange>
          </w:rPr>
          <w:t xml:space="preserve"> </w:t>
        </w:r>
      </w:ins>
    </w:p>
    <w:p w:rsidR="0081687D" w:rsidRPr="003E14F1" w:rsidRDefault="00AA1E70" w:rsidP="0081687D">
      <w:pPr>
        <w:pStyle w:val="HTMLPreformatted"/>
        <w:rPr>
          <w:rFonts w:ascii="Times New Roman" w:hAnsi="Times New Roman" w:cs="Times New Roman"/>
          <w:i/>
          <w:sz w:val="24"/>
          <w:szCs w:val="24"/>
          <w:rPrChange w:id="683" w:author="Alan" w:date="2012-03-20T10:18:00Z">
            <w:rPr/>
          </w:rPrChange>
        </w:rPr>
      </w:pPr>
      <w:proofErr w:type="gramStart"/>
      <w:r w:rsidRPr="00AA1E70">
        <w:rPr>
          <w:rFonts w:ascii="Times New Roman" w:hAnsi="Times New Roman" w:cs="Times New Roman"/>
          <w:i/>
          <w:sz w:val="24"/>
          <w:szCs w:val="24"/>
          <w:rPrChange w:id="684" w:author="Alan" w:date="2012-03-20T10:18:00Z">
            <w:rPr/>
          </w:rPrChange>
        </w:rPr>
        <w:t>time</w:t>
      </w:r>
      <w:proofErr w:type="gramEnd"/>
      <w:r w:rsidRPr="00AA1E70">
        <w:rPr>
          <w:rFonts w:ascii="Times New Roman" w:hAnsi="Times New Roman" w:cs="Times New Roman"/>
          <w:i/>
          <w:sz w:val="24"/>
          <w:szCs w:val="24"/>
          <w:rPrChange w:id="685" w:author="Alan" w:date="2012-03-20T10:18:00Z">
            <w:rPr/>
          </w:rPrChange>
        </w:rPr>
        <w:t xml:space="preserve"> at this temperature?</w:t>
      </w:r>
    </w:p>
    <w:p w:rsidR="004432FF" w:rsidRPr="004F4881" w:rsidRDefault="004432FF" w:rsidP="0081687D">
      <w:pPr>
        <w:pStyle w:val="HTMLPreformatted"/>
        <w:rPr>
          <w:rFonts w:ascii="Times New Roman" w:hAnsi="Times New Roman" w:cs="Times New Roman"/>
          <w:sz w:val="24"/>
          <w:szCs w:val="24"/>
          <w:rPrChange w:id="686" w:author="Alan" w:date="2012-03-20T10:01:00Z">
            <w:rPr/>
          </w:rPrChange>
        </w:rPr>
      </w:pPr>
    </w:p>
    <w:p w:rsidR="004432FF" w:rsidRPr="004F4881" w:rsidDel="003E14F1" w:rsidRDefault="00AA1E70" w:rsidP="0081687D">
      <w:pPr>
        <w:pStyle w:val="HTMLPreformatted"/>
        <w:rPr>
          <w:del w:id="687" w:author="Alan" w:date="2012-03-20T10:19:00Z"/>
          <w:rFonts w:ascii="Times New Roman" w:hAnsi="Times New Roman" w:cs="Times New Roman"/>
          <w:sz w:val="24"/>
          <w:szCs w:val="24"/>
          <w:rPrChange w:id="688" w:author="Alan" w:date="2012-03-20T10:01:00Z">
            <w:rPr>
              <w:del w:id="689" w:author="Alan" w:date="2012-03-20T10:19:00Z"/>
              <w:rFonts w:asciiTheme="minorHAnsi" w:hAnsiTheme="minorHAnsi" w:cstheme="minorHAnsi"/>
              <w:b/>
            </w:rPr>
          </w:rPrChange>
        </w:rPr>
      </w:pPr>
      <w:r w:rsidRPr="00AA1E70">
        <w:rPr>
          <w:rFonts w:ascii="Times New Roman" w:hAnsi="Times New Roman" w:cs="Times New Roman"/>
          <w:sz w:val="24"/>
          <w:szCs w:val="24"/>
          <w:rPrChange w:id="690" w:author="Alan" w:date="2012-03-20T10:01:00Z">
            <w:rPr>
              <w:rFonts w:asciiTheme="minorHAnsi" w:hAnsiTheme="minorHAnsi" w:cstheme="minorHAnsi"/>
              <w:b/>
            </w:rPr>
          </w:rPrChange>
        </w:rPr>
        <w:t xml:space="preserve">The reason </w:t>
      </w:r>
      <w:ins w:id="691" w:author="Alan" w:date="2012-03-20T10:26:00Z">
        <w:r w:rsidR="007F32CB">
          <w:rPr>
            <w:rFonts w:ascii="Times New Roman" w:hAnsi="Times New Roman" w:cs="Times New Roman"/>
            <w:sz w:val="24"/>
            <w:szCs w:val="24"/>
          </w:rPr>
          <w:t>that</w:t>
        </w:r>
      </w:ins>
      <w:del w:id="692" w:author="Alan" w:date="2012-03-20T10:26:00Z">
        <w:r w:rsidRPr="00AA1E70">
          <w:rPr>
            <w:rFonts w:ascii="Times New Roman" w:hAnsi="Times New Roman" w:cs="Times New Roman"/>
            <w:sz w:val="24"/>
            <w:szCs w:val="24"/>
            <w:rPrChange w:id="693" w:author="Alan" w:date="2012-03-20T10:01:00Z">
              <w:rPr>
                <w:rFonts w:asciiTheme="minorHAnsi" w:hAnsiTheme="minorHAnsi" w:cstheme="minorHAnsi"/>
                <w:b/>
              </w:rPr>
            </w:rPrChange>
          </w:rPr>
          <w:delText>why</w:delText>
        </w:r>
      </w:del>
      <w:r w:rsidRPr="00AA1E70">
        <w:rPr>
          <w:rFonts w:ascii="Times New Roman" w:hAnsi="Times New Roman" w:cs="Times New Roman"/>
          <w:sz w:val="24"/>
          <w:szCs w:val="24"/>
          <w:rPrChange w:id="694" w:author="Alan" w:date="2012-03-20T10:01:00Z">
            <w:rPr>
              <w:rFonts w:asciiTheme="minorHAnsi" w:hAnsiTheme="minorHAnsi" w:cstheme="minorHAnsi"/>
              <w:b/>
            </w:rPr>
          </w:rPrChange>
        </w:rPr>
        <w:t xml:space="preserve"> Phi’ predicts a lower value of </w:t>
      </w:r>
      <w:ins w:id="695" w:author="Alan" w:date="2012-03-20T10:26:00Z">
        <w:r w:rsidR="005D1066">
          <w:rPr>
            <w:rFonts w:ascii="Times New Roman" w:hAnsi="Times New Roman" w:cs="Times New Roman"/>
            <w:sz w:val="24"/>
            <w:szCs w:val="24"/>
          </w:rPr>
          <w:t>therma</w:t>
        </w:r>
      </w:ins>
      <w:ins w:id="696" w:author="Alan" w:date="2012-03-20T14:05:00Z">
        <w:r w:rsidR="005D1066">
          <w:rPr>
            <w:rFonts w:ascii="Times New Roman" w:hAnsi="Times New Roman" w:cs="Times New Roman"/>
            <w:sz w:val="24"/>
            <w:szCs w:val="24"/>
          </w:rPr>
          <w:t>l</w:t>
        </w:r>
      </w:ins>
      <w:ins w:id="697" w:author="Alan" w:date="2012-03-20T10:26:00Z">
        <w:r w:rsidR="007F32CB">
          <w:rPr>
            <w:rFonts w:ascii="Times New Roman" w:hAnsi="Times New Roman" w:cs="Times New Roman"/>
            <w:sz w:val="24"/>
            <w:szCs w:val="24"/>
          </w:rPr>
          <w:t xml:space="preserve"> </w:t>
        </w:r>
      </w:ins>
      <w:r w:rsidRPr="00AA1E70">
        <w:rPr>
          <w:rFonts w:ascii="Times New Roman" w:hAnsi="Times New Roman" w:cs="Times New Roman"/>
          <w:sz w:val="24"/>
          <w:szCs w:val="24"/>
          <w:rPrChange w:id="698" w:author="Alan" w:date="2012-03-20T10:01:00Z">
            <w:rPr>
              <w:rFonts w:asciiTheme="minorHAnsi" w:hAnsiTheme="minorHAnsi" w:cstheme="minorHAnsi"/>
              <w:b/>
            </w:rPr>
          </w:rPrChange>
        </w:rPr>
        <w:t>conductivity than Phi is due to the difference</w:t>
      </w:r>
      <w:ins w:id="699" w:author="Alan" w:date="2012-03-20T10:19:00Z">
        <w:r w:rsidR="003E14F1">
          <w:rPr>
            <w:rFonts w:ascii="Times New Roman" w:hAnsi="Times New Roman" w:cs="Times New Roman"/>
            <w:sz w:val="24"/>
            <w:szCs w:val="24"/>
          </w:rPr>
          <w:t>s</w:t>
        </w:r>
      </w:ins>
      <w:r w:rsidRPr="00AA1E70">
        <w:rPr>
          <w:rFonts w:ascii="Times New Roman" w:hAnsi="Times New Roman" w:cs="Times New Roman"/>
          <w:sz w:val="24"/>
          <w:szCs w:val="24"/>
          <w:rPrChange w:id="700" w:author="Alan" w:date="2012-03-20T10:01:00Z">
            <w:rPr>
              <w:rFonts w:asciiTheme="minorHAnsi" w:hAnsiTheme="minorHAnsi" w:cstheme="minorHAnsi"/>
              <w:b/>
            </w:rPr>
          </w:rPrChange>
        </w:rPr>
        <w:t xml:space="preserve"> in phonon lifetime</w:t>
      </w:r>
      <w:ins w:id="701" w:author="Alan" w:date="2012-03-20T14:05:00Z">
        <w:r w:rsidR="005D1066">
          <w:rPr>
            <w:rFonts w:ascii="Times New Roman" w:hAnsi="Times New Roman" w:cs="Times New Roman"/>
            <w:sz w:val="24"/>
            <w:szCs w:val="24"/>
          </w:rPr>
          <w:t>s</w:t>
        </w:r>
      </w:ins>
      <w:r w:rsidRPr="00AA1E70">
        <w:rPr>
          <w:rFonts w:ascii="Times New Roman" w:hAnsi="Times New Roman" w:cs="Times New Roman"/>
          <w:sz w:val="24"/>
          <w:szCs w:val="24"/>
          <w:rPrChange w:id="702" w:author="Alan" w:date="2012-03-20T10:01:00Z">
            <w:rPr>
              <w:rFonts w:asciiTheme="minorHAnsi" w:hAnsiTheme="minorHAnsi" w:cstheme="minorHAnsi"/>
              <w:b/>
            </w:rPr>
          </w:rPrChange>
        </w:rPr>
        <w:t xml:space="preserve"> predicted by the two methods.  We did not seek to understand this disagreement any further after discovering that Phi’ was incorrectly derived.  </w:t>
      </w:r>
    </w:p>
    <w:p w:rsidR="008C3584" w:rsidRPr="004F4881" w:rsidDel="003E14F1" w:rsidRDefault="008C3584" w:rsidP="0081687D">
      <w:pPr>
        <w:pStyle w:val="HTMLPreformatted"/>
        <w:rPr>
          <w:del w:id="703" w:author="Alan" w:date="2012-03-20T10:19:00Z"/>
          <w:rFonts w:ascii="Times New Roman" w:hAnsi="Times New Roman" w:cs="Times New Roman"/>
          <w:sz w:val="24"/>
          <w:szCs w:val="24"/>
          <w:rPrChange w:id="704" w:author="Alan" w:date="2012-03-20T10:01:00Z">
            <w:rPr>
              <w:del w:id="705" w:author="Alan" w:date="2012-03-20T10:19:00Z"/>
              <w:rFonts w:asciiTheme="minorHAnsi" w:hAnsiTheme="minorHAnsi" w:cstheme="minorHAnsi"/>
              <w:b/>
            </w:rPr>
          </w:rPrChange>
        </w:rPr>
      </w:pPr>
    </w:p>
    <w:p w:rsidR="008C3584" w:rsidRPr="004F4881" w:rsidRDefault="00AA1E70" w:rsidP="0081687D">
      <w:pPr>
        <w:pStyle w:val="HTMLPreformatted"/>
        <w:rPr>
          <w:rFonts w:ascii="Times New Roman" w:hAnsi="Times New Roman" w:cs="Times New Roman"/>
          <w:sz w:val="24"/>
          <w:szCs w:val="24"/>
          <w:rPrChange w:id="706" w:author="Alan" w:date="2012-03-20T10:01:00Z">
            <w:rPr>
              <w:rFonts w:asciiTheme="minorHAnsi" w:hAnsiTheme="minorHAnsi" w:cstheme="minorHAnsi"/>
              <w:b/>
            </w:rPr>
          </w:rPrChange>
        </w:rPr>
      </w:pPr>
      <w:r w:rsidRPr="00AA1E70">
        <w:rPr>
          <w:rFonts w:ascii="Times New Roman" w:hAnsi="Times New Roman" w:cs="Times New Roman"/>
          <w:sz w:val="24"/>
          <w:szCs w:val="24"/>
          <w:rPrChange w:id="707" w:author="Alan" w:date="2012-03-20T10:01:00Z">
            <w:rPr>
              <w:rFonts w:asciiTheme="minorHAnsi" w:hAnsiTheme="minorHAnsi" w:cstheme="minorHAnsi"/>
              <w:b/>
            </w:rPr>
          </w:rPrChange>
        </w:rPr>
        <w:t xml:space="preserve">The longest relaxation time is on the order of 80 </w:t>
      </w:r>
      <w:proofErr w:type="spellStart"/>
      <w:r w:rsidRPr="00AA1E70">
        <w:rPr>
          <w:rFonts w:ascii="Times New Roman" w:hAnsi="Times New Roman" w:cs="Times New Roman"/>
          <w:sz w:val="24"/>
          <w:szCs w:val="24"/>
          <w:rPrChange w:id="708" w:author="Alan" w:date="2012-03-20T10:01:00Z">
            <w:rPr>
              <w:rFonts w:asciiTheme="minorHAnsi" w:hAnsiTheme="minorHAnsi" w:cstheme="minorHAnsi"/>
              <w:b/>
            </w:rPr>
          </w:rPrChange>
        </w:rPr>
        <w:t>ps</w:t>
      </w:r>
      <w:proofErr w:type="spellEnd"/>
      <w:r w:rsidRPr="00AA1E70">
        <w:rPr>
          <w:rFonts w:ascii="Times New Roman" w:hAnsi="Times New Roman" w:cs="Times New Roman"/>
          <w:sz w:val="24"/>
          <w:szCs w:val="24"/>
          <w:rPrChange w:id="709" w:author="Alan" w:date="2012-03-20T10:01:00Z">
            <w:rPr>
              <w:rFonts w:asciiTheme="minorHAnsi" w:hAnsiTheme="minorHAnsi" w:cstheme="minorHAnsi"/>
              <w:b/>
            </w:rPr>
          </w:rPrChange>
        </w:rPr>
        <w:t xml:space="preserve"> for both methods, which is much less than the MD simulation time of</w:t>
      </w:r>
      <w:del w:id="710" w:author="Alan" w:date="2012-03-20T10:19:00Z">
        <w:r w:rsidRPr="00AA1E70">
          <w:rPr>
            <w:rFonts w:ascii="Times New Roman" w:hAnsi="Times New Roman" w:cs="Times New Roman"/>
            <w:sz w:val="24"/>
            <w:szCs w:val="24"/>
            <w:rPrChange w:id="711" w:author="Alan" w:date="2012-03-20T10:01:00Z">
              <w:rPr>
                <w:rFonts w:asciiTheme="minorHAnsi" w:hAnsiTheme="minorHAnsi" w:cstheme="minorHAnsi"/>
                <w:b/>
              </w:rPr>
            </w:rPrChange>
          </w:rPr>
          <w:delText xml:space="preserve"> roughly</w:delText>
        </w:r>
      </w:del>
      <w:r w:rsidRPr="00AA1E70">
        <w:rPr>
          <w:rFonts w:ascii="Times New Roman" w:hAnsi="Times New Roman" w:cs="Times New Roman"/>
          <w:sz w:val="24"/>
          <w:szCs w:val="24"/>
          <w:rPrChange w:id="712" w:author="Alan" w:date="2012-03-20T10:01:00Z">
            <w:rPr>
              <w:rFonts w:asciiTheme="minorHAnsi" w:hAnsiTheme="minorHAnsi" w:cstheme="minorHAnsi"/>
              <w:b/>
            </w:rPr>
          </w:rPrChange>
        </w:rPr>
        <w:t xml:space="preserve"> 4.5 ns.</w:t>
      </w:r>
    </w:p>
    <w:p w:rsidR="0081687D" w:rsidRPr="004F4881" w:rsidRDefault="0081687D" w:rsidP="0081687D">
      <w:pPr>
        <w:pStyle w:val="HTMLPreformatted"/>
        <w:rPr>
          <w:rFonts w:ascii="Times New Roman" w:hAnsi="Times New Roman" w:cs="Times New Roman"/>
          <w:sz w:val="24"/>
          <w:szCs w:val="24"/>
          <w:rPrChange w:id="713" w:author="Alan" w:date="2012-03-20T10:01:00Z">
            <w:rPr/>
          </w:rPrChange>
        </w:rPr>
      </w:pPr>
    </w:p>
    <w:p w:rsidR="0081687D" w:rsidRPr="00E23622" w:rsidRDefault="00E23622" w:rsidP="0081687D">
      <w:pPr>
        <w:pStyle w:val="HTMLPreformatted"/>
        <w:rPr>
          <w:rFonts w:ascii="Times New Roman" w:hAnsi="Times New Roman" w:cs="Times New Roman"/>
          <w:i/>
          <w:sz w:val="24"/>
          <w:szCs w:val="24"/>
          <w:rPrChange w:id="714" w:author="Alan" w:date="2012-03-20T10:19:00Z">
            <w:rPr/>
          </w:rPrChange>
        </w:rPr>
      </w:pPr>
      <w:ins w:id="715" w:author="Alan" w:date="2012-03-20T10:19:00Z">
        <w:r>
          <w:rPr>
            <w:rFonts w:ascii="Times New Roman" w:hAnsi="Times New Roman" w:cs="Times New Roman"/>
            <w:sz w:val="24"/>
            <w:szCs w:val="24"/>
          </w:rPr>
          <w:t xml:space="preserve">7. </w:t>
        </w:r>
      </w:ins>
      <w:r w:rsidR="00AA1E70" w:rsidRPr="00AA1E70">
        <w:rPr>
          <w:rFonts w:ascii="Times New Roman" w:hAnsi="Times New Roman" w:cs="Times New Roman"/>
          <w:i/>
          <w:sz w:val="24"/>
          <w:szCs w:val="24"/>
          <w:rPrChange w:id="716" w:author="Alan" w:date="2012-03-20T10:19:00Z">
            <w:rPr/>
          </w:rPrChange>
        </w:rPr>
        <w:t xml:space="preserve">SW </w:t>
      </w:r>
      <w:proofErr w:type="spellStart"/>
      <w:r w:rsidR="00AA1E70" w:rsidRPr="00AA1E70">
        <w:rPr>
          <w:rFonts w:ascii="Times New Roman" w:hAnsi="Times New Roman" w:cs="Times New Roman"/>
          <w:i/>
          <w:sz w:val="24"/>
          <w:szCs w:val="24"/>
          <w:rPrChange w:id="717" w:author="Alan" w:date="2012-03-20T10:19:00Z">
            <w:rPr/>
          </w:rPrChange>
        </w:rPr>
        <w:t>Si</w:t>
      </w:r>
      <w:proofErr w:type="gramStart"/>
      <w:r w:rsidR="00AA1E70" w:rsidRPr="00AA1E70">
        <w:rPr>
          <w:rFonts w:ascii="Times New Roman" w:hAnsi="Times New Roman" w:cs="Times New Roman"/>
          <w:i/>
          <w:sz w:val="24"/>
          <w:szCs w:val="24"/>
          <w:rPrChange w:id="718" w:author="Alan" w:date="2012-03-20T10:19:00Z">
            <w:rPr/>
          </w:rPrChange>
        </w:rPr>
        <w:t>:The</w:t>
      </w:r>
      <w:proofErr w:type="spellEnd"/>
      <w:proofErr w:type="gramEnd"/>
      <w:r w:rsidR="00AA1E70" w:rsidRPr="00AA1E70">
        <w:rPr>
          <w:rFonts w:ascii="Times New Roman" w:hAnsi="Times New Roman" w:cs="Times New Roman"/>
          <w:i/>
          <w:sz w:val="24"/>
          <w:szCs w:val="24"/>
          <w:rPrChange w:id="719" w:author="Alan" w:date="2012-03-20T10:19:00Z">
            <w:rPr/>
          </w:rPrChange>
        </w:rPr>
        <w:t xml:space="preserve"> authors may have compared the conductivity obtained with Phi</w:t>
      </w:r>
    </w:p>
    <w:p w:rsidR="005B1B10" w:rsidRPr="00E23622" w:rsidRDefault="00AA1E70" w:rsidP="0081687D">
      <w:pPr>
        <w:pStyle w:val="HTMLPreformatted"/>
        <w:rPr>
          <w:rFonts w:ascii="Times New Roman" w:hAnsi="Times New Roman" w:cs="Times New Roman"/>
          <w:i/>
          <w:sz w:val="24"/>
          <w:szCs w:val="24"/>
          <w:rPrChange w:id="720" w:author="Alan" w:date="2012-03-20T10:19:00Z">
            <w:rPr/>
          </w:rPrChange>
        </w:rPr>
      </w:pPr>
      <w:proofErr w:type="gramStart"/>
      <w:r w:rsidRPr="00AA1E70">
        <w:rPr>
          <w:rFonts w:ascii="Times New Roman" w:hAnsi="Times New Roman" w:cs="Times New Roman"/>
          <w:i/>
          <w:sz w:val="24"/>
          <w:szCs w:val="24"/>
          <w:rPrChange w:id="721" w:author="Alan" w:date="2012-03-20T10:19:00Z">
            <w:rPr/>
          </w:rPrChange>
        </w:rPr>
        <w:t>and</w:t>
      </w:r>
      <w:proofErr w:type="gramEnd"/>
      <w:r w:rsidRPr="00AA1E70">
        <w:rPr>
          <w:rFonts w:ascii="Times New Roman" w:hAnsi="Times New Roman" w:cs="Times New Roman"/>
          <w:i/>
          <w:sz w:val="24"/>
          <w:szCs w:val="24"/>
          <w:rPrChange w:id="722" w:author="Alan" w:date="2012-03-20T10:19:00Z">
            <w:rPr/>
          </w:rPrChange>
        </w:rPr>
        <w:t xml:space="preserve"> Phi' to Green-Kubo simulations at room </w:t>
      </w:r>
      <w:proofErr w:type="spellStart"/>
      <w:r w:rsidRPr="00AA1E70">
        <w:rPr>
          <w:rFonts w:ascii="Times New Roman" w:hAnsi="Times New Roman" w:cs="Times New Roman"/>
          <w:i/>
          <w:sz w:val="24"/>
          <w:szCs w:val="24"/>
          <w:rPrChange w:id="723" w:author="Alan" w:date="2012-03-20T10:19:00Z">
            <w:rPr/>
          </w:rPrChange>
        </w:rPr>
        <w:t>température</w:t>
      </w:r>
      <w:proofErr w:type="spellEnd"/>
      <w:r w:rsidRPr="00AA1E70">
        <w:rPr>
          <w:rFonts w:ascii="Times New Roman" w:hAnsi="Times New Roman" w:cs="Times New Roman"/>
          <w:i/>
          <w:sz w:val="24"/>
          <w:szCs w:val="24"/>
          <w:rPrChange w:id="724" w:author="Alan" w:date="2012-03-20T10:19:00Z">
            <w:rPr/>
          </w:rPrChange>
        </w:rPr>
        <w:t xml:space="preserve"> </w:t>
      </w:r>
    </w:p>
    <w:p w:rsidR="005B1B10" w:rsidRPr="004F4881" w:rsidRDefault="005B1B10" w:rsidP="0081687D">
      <w:pPr>
        <w:pStyle w:val="HTMLPreformatted"/>
        <w:rPr>
          <w:rFonts w:ascii="Times New Roman" w:hAnsi="Times New Roman" w:cs="Times New Roman"/>
          <w:sz w:val="24"/>
          <w:szCs w:val="24"/>
          <w:rPrChange w:id="725" w:author="Alan" w:date="2012-03-20T10:01:00Z">
            <w:rPr/>
          </w:rPrChange>
        </w:rPr>
      </w:pPr>
    </w:p>
    <w:p w:rsidR="00AA1E70" w:rsidRPr="00AA1E70" w:rsidRDefault="00AA1E70">
      <w:pPr>
        <w:pStyle w:val="HTMLPreformatted"/>
        <w:rPr>
          <w:del w:id="726" w:author="Alan" w:date="2012-03-20T10:19:00Z"/>
          <w:rFonts w:ascii="Times New Roman" w:hAnsi="Times New Roman" w:cs="Times New Roman"/>
          <w:sz w:val="24"/>
          <w:szCs w:val="24"/>
          <w:rPrChange w:id="727" w:author="Alan" w:date="2012-03-20T10:01:00Z">
            <w:rPr>
              <w:del w:id="728" w:author="Alan" w:date="2012-03-20T10:19:00Z"/>
              <w:rFonts w:asciiTheme="minorHAnsi" w:hAnsiTheme="minorHAnsi" w:cstheme="minorHAnsi"/>
              <w:b/>
            </w:rPr>
          </w:rPrChange>
        </w:rPr>
      </w:pPr>
      <w:r w:rsidRPr="00AA1E70">
        <w:rPr>
          <w:rFonts w:ascii="Times New Roman" w:hAnsi="Times New Roman" w:cs="Times New Roman"/>
          <w:sz w:val="24"/>
          <w:szCs w:val="24"/>
          <w:rPrChange w:id="729" w:author="Alan" w:date="2012-03-20T10:01:00Z">
            <w:rPr>
              <w:rFonts w:asciiTheme="minorHAnsi" w:hAnsiTheme="minorHAnsi" w:cstheme="minorHAnsi"/>
              <w:b/>
            </w:rPr>
          </w:rPrChange>
        </w:rPr>
        <w:lastRenderedPageBreak/>
        <w:t>Once we demonstrated with the LJ system that Phi and Phi’ disagree in both predicted lifetimes and thermal conductivity, we did not see</w:t>
      </w:r>
      <w:ins w:id="730" w:author="Alan" w:date="2012-03-20T10:20:00Z">
        <w:r w:rsidR="00E23622">
          <w:rPr>
            <w:rFonts w:ascii="Times New Roman" w:hAnsi="Times New Roman" w:cs="Times New Roman"/>
            <w:sz w:val="24"/>
            <w:szCs w:val="24"/>
          </w:rPr>
          <w:t xml:space="preserve"> the benefit</w:t>
        </w:r>
      </w:ins>
      <w:del w:id="731" w:author="Alan" w:date="2012-03-20T10:19:00Z">
        <w:r w:rsidRPr="00AA1E70">
          <w:rPr>
            <w:rFonts w:ascii="Times New Roman" w:hAnsi="Times New Roman" w:cs="Times New Roman"/>
            <w:sz w:val="24"/>
            <w:szCs w:val="24"/>
            <w:rPrChange w:id="732" w:author="Alan" w:date="2012-03-20T10:01:00Z">
              <w:rPr>
                <w:rFonts w:asciiTheme="minorHAnsi" w:hAnsiTheme="minorHAnsi" w:cstheme="minorHAnsi"/>
                <w:b/>
              </w:rPr>
            </w:rPrChange>
          </w:rPr>
          <w:delText>k</w:delText>
        </w:r>
      </w:del>
      <w:r w:rsidRPr="00AA1E70">
        <w:rPr>
          <w:rFonts w:ascii="Times New Roman" w:hAnsi="Times New Roman" w:cs="Times New Roman"/>
          <w:sz w:val="24"/>
          <w:szCs w:val="24"/>
          <w:rPrChange w:id="733" w:author="Alan" w:date="2012-03-20T10:01:00Z">
            <w:rPr>
              <w:rFonts w:asciiTheme="minorHAnsi" w:hAnsiTheme="minorHAnsi" w:cstheme="minorHAnsi"/>
              <w:b/>
            </w:rPr>
          </w:rPrChange>
        </w:rPr>
        <w:t xml:space="preserve"> </w:t>
      </w:r>
      <w:ins w:id="734" w:author="Alan" w:date="2012-03-20T10:20:00Z">
        <w:r w:rsidR="00E23622">
          <w:rPr>
            <w:rFonts w:ascii="Times New Roman" w:hAnsi="Times New Roman" w:cs="Times New Roman"/>
            <w:sz w:val="24"/>
            <w:szCs w:val="24"/>
          </w:rPr>
          <w:t>of</w:t>
        </w:r>
      </w:ins>
      <w:del w:id="735" w:author="Alan" w:date="2012-03-20T10:20:00Z">
        <w:r w:rsidRPr="00AA1E70">
          <w:rPr>
            <w:rFonts w:ascii="Times New Roman" w:hAnsi="Times New Roman" w:cs="Times New Roman"/>
            <w:sz w:val="24"/>
            <w:szCs w:val="24"/>
            <w:rPrChange w:id="736" w:author="Alan" w:date="2012-03-20T10:01:00Z">
              <w:rPr>
                <w:rFonts w:asciiTheme="minorHAnsi" w:hAnsiTheme="minorHAnsi" w:cstheme="minorHAnsi"/>
                <w:b/>
              </w:rPr>
            </w:rPrChange>
          </w:rPr>
          <w:delText>to</w:delText>
        </w:r>
      </w:del>
      <w:r w:rsidRPr="00AA1E70">
        <w:rPr>
          <w:rFonts w:ascii="Times New Roman" w:hAnsi="Times New Roman" w:cs="Times New Roman"/>
          <w:sz w:val="24"/>
          <w:szCs w:val="24"/>
          <w:rPrChange w:id="737" w:author="Alan" w:date="2012-03-20T10:01:00Z">
            <w:rPr>
              <w:rFonts w:asciiTheme="minorHAnsi" w:hAnsiTheme="minorHAnsi" w:cstheme="minorHAnsi"/>
              <w:b/>
            </w:rPr>
          </w:rPrChange>
        </w:rPr>
        <w:t xml:space="preserve"> compar</w:t>
      </w:r>
      <w:ins w:id="738" w:author="Alan" w:date="2012-03-20T10:20:00Z">
        <w:r w:rsidR="00E23622">
          <w:rPr>
            <w:rFonts w:ascii="Times New Roman" w:hAnsi="Times New Roman" w:cs="Times New Roman"/>
            <w:sz w:val="24"/>
            <w:szCs w:val="24"/>
          </w:rPr>
          <w:t>ing</w:t>
        </w:r>
      </w:ins>
      <w:del w:id="739" w:author="Alan" w:date="2012-03-20T10:20:00Z">
        <w:r w:rsidRPr="00AA1E70">
          <w:rPr>
            <w:rFonts w:ascii="Times New Roman" w:hAnsi="Times New Roman" w:cs="Times New Roman"/>
            <w:sz w:val="24"/>
            <w:szCs w:val="24"/>
            <w:rPrChange w:id="740" w:author="Alan" w:date="2012-03-20T10:01:00Z">
              <w:rPr>
                <w:rFonts w:asciiTheme="minorHAnsi" w:hAnsiTheme="minorHAnsi" w:cstheme="minorHAnsi"/>
                <w:b/>
              </w:rPr>
            </w:rPrChange>
          </w:rPr>
          <w:delText>e</w:delText>
        </w:r>
      </w:del>
      <w:r w:rsidRPr="00AA1E70">
        <w:rPr>
          <w:rFonts w:ascii="Times New Roman" w:hAnsi="Times New Roman" w:cs="Times New Roman"/>
          <w:sz w:val="24"/>
          <w:szCs w:val="24"/>
          <w:rPrChange w:id="741" w:author="Alan" w:date="2012-03-20T10:01:00Z">
            <w:rPr>
              <w:rFonts w:asciiTheme="minorHAnsi" w:hAnsiTheme="minorHAnsi" w:cstheme="minorHAnsi"/>
              <w:b/>
            </w:rPr>
          </w:rPrChange>
        </w:rPr>
        <w:t xml:space="preserve"> the results for SW silicon to Green-Kubo or any other </w:t>
      </w:r>
      <w:commentRangeStart w:id="742"/>
      <w:r w:rsidRPr="00AA1E70">
        <w:rPr>
          <w:rFonts w:ascii="Times New Roman" w:hAnsi="Times New Roman" w:cs="Times New Roman"/>
          <w:sz w:val="24"/>
          <w:szCs w:val="24"/>
          <w:rPrChange w:id="743" w:author="Alan" w:date="2012-03-20T10:01:00Z">
            <w:rPr>
              <w:rFonts w:asciiTheme="minorHAnsi" w:hAnsiTheme="minorHAnsi" w:cstheme="minorHAnsi"/>
              <w:b/>
            </w:rPr>
          </w:rPrChange>
        </w:rPr>
        <w:t>method</w:t>
      </w:r>
      <w:commentRangeEnd w:id="742"/>
      <w:r w:rsidR="005D1066">
        <w:rPr>
          <w:rStyle w:val="CommentReference"/>
          <w:rFonts w:ascii="Times New Roman" w:hAnsi="Times New Roman" w:cs="Times New Roman"/>
        </w:rPr>
        <w:commentReference w:id="742"/>
      </w:r>
      <w:r w:rsidRPr="00AA1E70">
        <w:rPr>
          <w:rFonts w:ascii="Times New Roman" w:hAnsi="Times New Roman" w:cs="Times New Roman"/>
          <w:sz w:val="24"/>
          <w:szCs w:val="24"/>
          <w:rPrChange w:id="744" w:author="Alan" w:date="2012-03-20T10:01:00Z">
            <w:rPr>
              <w:rFonts w:asciiTheme="minorHAnsi" w:hAnsiTheme="minorHAnsi" w:cstheme="minorHAnsi"/>
              <w:b/>
            </w:rPr>
          </w:rPrChange>
        </w:rPr>
        <w:t xml:space="preserve">.  </w:t>
      </w:r>
      <w:del w:id="745" w:author="Alan" w:date="2012-03-20T10:19:00Z">
        <w:r w:rsidRPr="00AA1E70">
          <w:rPr>
            <w:rFonts w:ascii="Times New Roman" w:hAnsi="Times New Roman" w:cs="Times New Roman"/>
            <w:sz w:val="24"/>
            <w:szCs w:val="24"/>
            <w:rPrChange w:id="746" w:author="Alan" w:date="2012-03-20T10:01:00Z">
              <w:rPr>
                <w:rFonts w:asciiTheme="minorHAnsi" w:hAnsiTheme="minorHAnsi" w:cstheme="minorHAnsi"/>
                <w:b/>
              </w:rPr>
            </w:rPrChange>
          </w:rPr>
          <w:delText>We actually commented in the article about this:</w:delText>
        </w:r>
      </w:del>
    </w:p>
    <w:p w:rsidR="00AA1E70" w:rsidRPr="00AA1E70" w:rsidRDefault="00AA1E70">
      <w:pPr>
        <w:pStyle w:val="HTMLPreformatted"/>
        <w:rPr>
          <w:del w:id="747" w:author="Alan" w:date="2012-03-20T10:19:00Z"/>
          <w:rFonts w:ascii="Times New Roman" w:hAnsi="Times New Roman" w:cs="Times New Roman"/>
          <w:sz w:val="24"/>
          <w:szCs w:val="24"/>
          <w:rPrChange w:id="748" w:author="Alan" w:date="2012-03-20T10:01:00Z">
            <w:rPr>
              <w:del w:id="749" w:author="Alan" w:date="2012-03-20T10:19:00Z"/>
            </w:rPr>
          </w:rPrChange>
        </w:rPr>
      </w:pPr>
    </w:p>
    <w:p w:rsidR="00AA1E70" w:rsidRDefault="00C76F6D" w:rsidP="00AA1E70">
      <w:pPr>
        <w:pStyle w:val="HTMLPreformatted"/>
        <w:rPr>
          <w:del w:id="750" w:author="Alan" w:date="2012-03-20T10:19:00Z"/>
        </w:rPr>
        <w:pPrChange w:id="751" w:author="Alan" w:date="2012-03-20T10:19:00Z">
          <w:pPr>
            <w:autoSpaceDE w:val="0"/>
            <w:autoSpaceDN w:val="0"/>
            <w:adjustRightInd w:val="0"/>
          </w:pPr>
        </w:pPrChange>
      </w:pPr>
      <w:del w:id="752" w:author="Alan" w:date="2012-03-20T10:19:00Z">
        <w:r w:rsidRPr="004F4881" w:rsidDel="00E23622">
          <w:rPr>
            <w:rFonts w:ascii="Times New Roman" w:hAnsi="Times New Roman" w:cs="Times New Roman"/>
            <w:sz w:val="24"/>
            <w:szCs w:val="24"/>
          </w:rPr>
          <w:delText>The SW system is stiffer (larger phonon group velocities, frequencies, and lifetimes)</w:delText>
        </w:r>
      </w:del>
    </w:p>
    <w:p w:rsidR="00AA1E70" w:rsidRDefault="00232D4B" w:rsidP="00AA1E70">
      <w:pPr>
        <w:pStyle w:val="HTMLPreformatted"/>
        <w:rPr>
          <w:del w:id="753" w:author="Alan" w:date="2012-03-20T10:19:00Z"/>
        </w:rPr>
        <w:pPrChange w:id="754" w:author="Alan" w:date="2012-03-20T10:19:00Z">
          <w:pPr>
            <w:autoSpaceDE w:val="0"/>
            <w:autoSpaceDN w:val="0"/>
            <w:adjustRightInd w:val="0"/>
          </w:pPr>
        </w:pPrChange>
      </w:pPr>
      <w:del w:id="755" w:author="Alan" w:date="2012-03-20T10:19:00Z">
        <w:r>
          <w:delText>than LJ argon and is an additional test to determine if there is a systematic error in the</w:delText>
        </w:r>
      </w:del>
    </w:p>
    <w:p w:rsidR="005B1B10" w:rsidRPr="004F4881" w:rsidRDefault="00C76F6D" w:rsidP="00E23622">
      <w:pPr>
        <w:pStyle w:val="HTMLPreformatted"/>
        <w:rPr>
          <w:rFonts w:ascii="Times New Roman" w:hAnsi="Times New Roman" w:cs="Times New Roman"/>
          <w:sz w:val="24"/>
          <w:szCs w:val="24"/>
        </w:rPr>
      </w:pPr>
      <w:del w:id="756" w:author="Alan" w:date="2012-03-20T10:19:00Z">
        <w:r w:rsidRPr="004F4881" w:rsidDel="00E23622">
          <w:rPr>
            <w:rFonts w:ascii="Times New Roman" w:hAnsi="Times New Roman" w:cs="Times New Roman"/>
            <w:sz w:val="24"/>
            <w:szCs w:val="24"/>
          </w:rPr>
          <w:delText>predictions from Φ</w:delText>
        </w:r>
        <w:r w:rsidRPr="004F4881" w:rsidDel="00E23622">
          <w:rPr>
            <w:rFonts w:ascii="Times New Roman" w:hAnsi="Times New Roman" w:cs="Times New Roman"/>
            <w:i/>
            <w:iCs/>
            <w:sz w:val="24"/>
            <w:szCs w:val="24"/>
          </w:rPr>
          <w:delText>′</w:delText>
        </w:r>
        <w:r w:rsidRPr="004F4881" w:rsidDel="00E23622">
          <w:rPr>
            <w:rFonts w:ascii="Times New Roman" w:hAnsi="Times New Roman" w:cs="Times New Roman"/>
            <w:sz w:val="24"/>
            <w:szCs w:val="24"/>
          </w:rPr>
          <w:delText>.</w:delText>
        </w:r>
        <w:r w:rsidR="005B1B10" w:rsidRPr="004F4881" w:rsidDel="00E23622">
          <w:rPr>
            <w:rFonts w:ascii="Times New Roman" w:hAnsi="Times New Roman" w:cs="Times New Roman"/>
            <w:sz w:val="24"/>
            <w:szCs w:val="24"/>
          </w:rPr>
          <w:delText xml:space="preserve"> </w:delText>
        </w:r>
      </w:del>
    </w:p>
    <w:p w:rsidR="005B1B10" w:rsidRPr="004F4881" w:rsidRDefault="005B1B10" w:rsidP="0081687D">
      <w:pPr>
        <w:pStyle w:val="HTMLPreformatted"/>
        <w:rPr>
          <w:rFonts w:ascii="Times New Roman" w:hAnsi="Times New Roman" w:cs="Times New Roman"/>
          <w:sz w:val="24"/>
          <w:szCs w:val="24"/>
          <w:rPrChange w:id="757" w:author="Alan" w:date="2012-03-20T10:01:00Z">
            <w:rPr/>
          </w:rPrChange>
        </w:rPr>
      </w:pPr>
    </w:p>
    <w:p w:rsidR="0081687D" w:rsidRPr="00E23622" w:rsidDel="00E23622" w:rsidRDefault="00E23622" w:rsidP="0081687D">
      <w:pPr>
        <w:pStyle w:val="HTMLPreformatted"/>
        <w:rPr>
          <w:del w:id="758" w:author="Alan" w:date="2012-03-20T10:20:00Z"/>
          <w:rFonts w:ascii="Times New Roman" w:hAnsi="Times New Roman" w:cs="Times New Roman"/>
          <w:i/>
          <w:sz w:val="24"/>
          <w:szCs w:val="24"/>
          <w:rPrChange w:id="759" w:author="Alan" w:date="2012-03-20T10:20:00Z">
            <w:rPr>
              <w:del w:id="760" w:author="Alan" w:date="2012-03-20T10:20:00Z"/>
            </w:rPr>
          </w:rPrChange>
        </w:rPr>
      </w:pPr>
      <w:ins w:id="761" w:author="Alan" w:date="2012-03-20T10:20:00Z">
        <w:r>
          <w:rPr>
            <w:rFonts w:ascii="Times New Roman" w:hAnsi="Times New Roman" w:cs="Times New Roman"/>
            <w:sz w:val="24"/>
            <w:szCs w:val="24"/>
          </w:rPr>
          <w:t xml:space="preserve">8. </w:t>
        </w:r>
      </w:ins>
      <w:r w:rsidR="00AA1E70" w:rsidRPr="00AA1E70">
        <w:rPr>
          <w:rFonts w:ascii="Times New Roman" w:hAnsi="Times New Roman" w:cs="Times New Roman"/>
          <w:i/>
          <w:sz w:val="24"/>
          <w:szCs w:val="24"/>
          <w:rPrChange w:id="762" w:author="Alan" w:date="2012-03-20T10:20:00Z">
            <w:rPr/>
          </w:rPrChange>
        </w:rPr>
        <w:t>CNT:</w:t>
      </w:r>
      <w:ins w:id="763" w:author="Alan" w:date="2012-03-20T10:20:00Z">
        <w:r w:rsidR="00AA1E70" w:rsidRPr="00AA1E70">
          <w:rPr>
            <w:i/>
            <w:rPrChange w:id="764" w:author="Alan" w:date="2012-03-20T10:20:00Z">
              <w:rPr/>
            </w:rPrChange>
          </w:rPr>
          <w:t xml:space="preserve"> </w:t>
        </w:r>
      </w:ins>
    </w:p>
    <w:p w:rsidR="0081687D" w:rsidRPr="00E23622" w:rsidRDefault="00AA1E70" w:rsidP="0081687D">
      <w:pPr>
        <w:pStyle w:val="HTMLPreformatted"/>
        <w:rPr>
          <w:rFonts w:ascii="Times New Roman" w:hAnsi="Times New Roman" w:cs="Times New Roman"/>
          <w:i/>
          <w:sz w:val="24"/>
          <w:szCs w:val="24"/>
          <w:rPrChange w:id="765" w:author="Alan" w:date="2012-03-20T10:20:00Z">
            <w:rPr/>
          </w:rPrChange>
        </w:rPr>
      </w:pPr>
      <w:proofErr w:type="gramStart"/>
      <w:r w:rsidRPr="00AA1E70">
        <w:rPr>
          <w:rFonts w:ascii="Times New Roman" w:hAnsi="Times New Roman" w:cs="Times New Roman"/>
          <w:i/>
          <w:sz w:val="24"/>
          <w:szCs w:val="24"/>
          <w:rPrChange w:id="766" w:author="Alan" w:date="2012-03-20T10:20:00Z">
            <w:rPr/>
          </w:rPrChange>
        </w:rPr>
        <w:t>similarly</w:t>
      </w:r>
      <w:proofErr w:type="gramEnd"/>
      <w:r w:rsidRPr="00AA1E70">
        <w:rPr>
          <w:rFonts w:ascii="Times New Roman" w:hAnsi="Times New Roman" w:cs="Times New Roman"/>
          <w:i/>
          <w:sz w:val="24"/>
          <w:szCs w:val="24"/>
          <w:rPrChange w:id="767" w:author="Alan" w:date="2012-03-20T10:20:00Z">
            <w:rPr/>
          </w:rPrChange>
        </w:rPr>
        <w:t>, some Green-Kubo thermal conductivity of CNT are available</w:t>
      </w:r>
    </w:p>
    <w:p w:rsidR="0081687D" w:rsidRPr="00E23622" w:rsidRDefault="00AA1E70" w:rsidP="0081687D">
      <w:pPr>
        <w:pStyle w:val="HTMLPreformatted"/>
        <w:rPr>
          <w:rFonts w:ascii="Times New Roman" w:hAnsi="Times New Roman" w:cs="Times New Roman"/>
          <w:i/>
          <w:sz w:val="24"/>
          <w:szCs w:val="24"/>
          <w:rPrChange w:id="768" w:author="Alan" w:date="2012-03-20T10:20:00Z">
            <w:rPr/>
          </w:rPrChange>
        </w:rPr>
      </w:pPr>
      <w:proofErr w:type="gramStart"/>
      <w:r w:rsidRPr="00AA1E70">
        <w:rPr>
          <w:rFonts w:ascii="Times New Roman" w:hAnsi="Times New Roman" w:cs="Times New Roman"/>
          <w:i/>
          <w:sz w:val="24"/>
          <w:szCs w:val="24"/>
          <w:rPrChange w:id="769" w:author="Alan" w:date="2012-03-20T10:20:00Z">
            <w:rPr/>
          </w:rPrChange>
        </w:rPr>
        <w:t>in</w:t>
      </w:r>
      <w:proofErr w:type="gramEnd"/>
      <w:r w:rsidRPr="00AA1E70">
        <w:rPr>
          <w:rFonts w:ascii="Times New Roman" w:hAnsi="Times New Roman" w:cs="Times New Roman"/>
          <w:i/>
          <w:sz w:val="24"/>
          <w:szCs w:val="24"/>
          <w:rPrChange w:id="770" w:author="Alan" w:date="2012-03-20T10:20:00Z">
            <w:rPr/>
          </w:rPrChange>
        </w:rPr>
        <w:t xml:space="preserve"> the literature, see e.g. Donadio and </w:t>
      </w:r>
      <w:proofErr w:type="spellStart"/>
      <w:r w:rsidRPr="00AA1E70">
        <w:rPr>
          <w:rFonts w:ascii="Times New Roman" w:hAnsi="Times New Roman" w:cs="Times New Roman"/>
          <w:i/>
          <w:sz w:val="24"/>
          <w:szCs w:val="24"/>
          <w:rPrChange w:id="771" w:author="Alan" w:date="2012-03-20T10:20:00Z">
            <w:rPr/>
          </w:rPrChange>
        </w:rPr>
        <w:t>Galli</w:t>
      </w:r>
      <w:proofErr w:type="spellEnd"/>
      <w:r w:rsidRPr="00AA1E70">
        <w:rPr>
          <w:rFonts w:ascii="Times New Roman" w:hAnsi="Times New Roman" w:cs="Times New Roman"/>
          <w:i/>
          <w:sz w:val="24"/>
          <w:szCs w:val="24"/>
          <w:rPrChange w:id="772" w:author="Alan" w:date="2012-03-20T10:20:00Z">
            <w:rPr/>
          </w:rPrChange>
        </w:rPr>
        <w:t>, PRL 2009</w:t>
      </w:r>
    </w:p>
    <w:p w:rsidR="00B679CA" w:rsidRPr="004F4881" w:rsidRDefault="00B679CA" w:rsidP="0081687D">
      <w:pPr>
        <w:pStyle w:val="HTMLPreformatted"/>
        <w:rPr>
          <w:rFonts w:ascii="Times New Roman" w:hAnsi="Times New Roman" w:cs="Times New Roman"/>
          <w:sz w:val="24"/>
          <w:szCs w:val="24"/>
          <w:rPrChange w:id="773" w:author="Alan" w:date="2012-03-20T10:01:00Z">
            <w:rPr/>
          </w:rPrChange>
        </w:rPr>
      </w:pPr>
    </w:p>
    <w:p w:rsidR="00B679CA" w:rsidRPr="004F4881" w:rsidDel="00E23622" w:rsidRDefault="00AA1E70" w:rsidP="0081687D">
      <w:pPr>
        <w:pStyle w:val="HTMLPreformatted"/>
        <w:rPr>
          <w:del w:id="774" w:author="Alan" w:date="2012-03-20T10:20:00Z"/>
          <w:rFonts w:ascii="Times New Roman" w:hAnsi="Times New Roman" w:cs="Times New Roman"/>
          <w:sz w:val="24"/>
          <w:szCs w:val="24"/>
          <w:rPrChange w:id="775" w:author="Alan" w:date="2012-03-20T10:01:00Z">
            <w:rPr>
              <w:del w:id="776" w:author="Alan" w:date="2012-03-20T10:20:00Z"/>
              <w:rFonts w:asciiTheme="minorHAnsi" w:hAnsiTheme="minorHAnsi" w:cstheme="minorHAnsi"/>
              <w:b/>
            </w:rPr>
          </w:rPrChange>
        </w:rPr>
      </w:pPr>
      <w:del w:id="777" w:author="Alan" w:date="2012-03-20T10:20:00Z">
        <w:r w:rsidRPr="00AA1E70">
          <w:rPr>
            <w:rFonts w:ascii="Times New Roman" w:hAnsi="Times New Roman" w:cs="Times New Roman"/>
            <w:sz w:val="24"/>
            <w:szCs w:val="24"/>
            <w:rPrChange w:id="778" w:author="Alan" w:date="2012-03-20T10:01:00Z">
              <w:rPr>
                <w:rFonts w:asciiTheme="minorHAnsi" w:hAnsiTheme="minorHAnsi" w:cstheme="minorHAnsi"/>
                <w:b/>
              </w:rPr>
            </w:rPrChange>
          </w:rPr>
          <w:delText>As with SW silicon, we did not seek to compare the results to any other studies or atomistic methods, as we commented:</w:delText>
        </w:r>
      </w:del>
    </w:p>
    <w:p w:rsidR="00112ABF" w:rsidRPr="004F4881" w:rsidDel="00E23622" w:rsidRDefault="00112ABF" w:rsidP="0081687D">
      <w:pPr>
        <w:pStyle w:val="HTMLPreformatted"/>
        <w:rPr>
          <w:del w:id="779" w:author="Alan" w:date="2012-03-20T10:20:00Z"/>
          <w:rFonts w:ascii="Times New Roman" w:hAnsi="Times New Roman" w:cs="Times New Roman"/>
          <w:sz w:val="24"/>
          <w:szCs w:val="24"/>
          <w:rPrChange w:id="780" w:author="Alan" w:date="2012-03-20T10:01:00Z">
            <w:rPr>
              <w:del w:id="781" w:author="Alan" w:date="2012-03-20T10:20:00Z"/>
            </w:rPr>
          </w:rPrChange>
        </w:rPr>
      </w:pPr>
    </w:p>
    <w:p w:rsidR="00112ABF" w:rsidRPr="004F4881" w:rsidDel="00E23622" w:rsidRDefault="00112ABF" w:rsidP="006B3DD1">
      <w:pPr>
        <w:autoSpaceDE w:val="0"/>
        <w:autoSpaceDN w:val="0"/>
        <w:adjustRightInd w:val="0"/>
        <w:rPr>
          <w:del w:id="782" w:author="Alan" w:date="2012-03-20T10:20:00Z"/>
        </w:rPr>
      </w:pPr>
      <w:del w:id="783" w:author="Alan" w:date="2012-03-20T10:20:00Z">
        <w:r w:rsidRPr="004F4881" w:rsidDel="00E23622">
          <w:delText>The</w:delText>
        </w:r>
        <w:r w:rsidR="006B3DD1" w:rsidRPr="004F4881" w:rsidDel="00E23622">
          <w:delText xml:space="preserve"> </w:delText>
        </w:r>
        <w:r w:rsidRPr="004F4881" w:rsidDel="00E23622">
          <w:delText>purpose of simulating this system is to check the results of Thomas et al.37 (who used Φ</w:delText>
        </w:r>
        <w:r w:rsidR="00232D4B">
          <w:rPr>
            <w:i/>
            <w:iCs/>
          </w:rPr>
          <w:delText xml:space="preserve">′ </w:delText>
        </w:r>
        <w:r w:rsidR="00232D4B">
          <w:delText>and non-equilibrium MD), and to compare the predictions of Φ</w:delText>
        </w:r>
        <w:r w:rsidR="00232D4B">
          <w:rPr>
            <w:i/>
            <w:iCs/>
          </w:rPr>
          <w:delText xml:space="preserve">′ </w:delText>
        </w:r>
        <w:r w:rsidR="00232D4B">
          <w:delText>and Φ.</w:delText>
        </w:r>
      </w:del>
    </w:p>
    <w:p w:rsidR="0081687D" w:rsidRPr="004F4881" w:rsidDel="00E23622" w:rsidRDefault="0081687D" w:rsidP="0081687D">
      <w:pPr>
        <w:pStyle w:val="HTMLPreformatted"/>
        <w:rPr>
          <w:del w:id="784" w:author="Alan" w:date="2012-03-20T10:20:00Z"/>
          <w:rFonts w:ascii="Times New Roman" w:hAnsi="Times New Roman" w:cs="Times New Roman"/>
          <w:sz w:val="24"/>
          <w:szCs w:val="24"/>
          <w:rPrChange w:id="785" w:author="Alan" w:date="2012-03-20T10:01:00Z">
            <w:rPr>
              <w:del w:id="786" w:author="Alan" w:date="2012-03-20T10:20:00Z"/>
            </w:rPr>
          </w:rPrChange>
        </w:rPr>
      </w:pPr>
    </w:p>
    <w:p w:rsidR="00112ABF" w:rsidRPr="004F4881" w:rsidRDefault="00AA1E70" w:rsidP="0081687D">
      <w:pPr>
        <w:pStyle w:val="HTMLPreformatted"/>
        <w:rPr>
          <w:rFonts w:ascii="Times New Roman" w:hAnsi="Times New Roman" w:cs="Times New Roman"/>
          <w:sz w:val="24"/>
          <w:szCs w:val="24"/>
          <w:rPrChange w:id="787" w:author="Alan" w:date="2012-03-20T10:01:00Z">
            <w:rPr>
              <w:rFonts w:asciiTheme="minorHAnsi" w:hAnsiTheme="minorHAnsi" w:cstheme="minorHAnsi"/>
              <w:b/>
            </w:rPr>
          </w:rPrChange>
        </w:rPr>
      </w:pPr>
      <w:del w:id="788" w:author="Alan" w:date="2012-03-20T10:20:00Z">
        <w:r w:rsidRPr="00AA1E70">
          <w:rPr>
            <w:rFonts w:ascii="Times New Roman" w:hAnsi="Times New Roman" w:cs="Times New Roman"/>
            <w:sz w:val="24"/>
            <w:szCs w:val="24"/>
            <w:rPrChange w:id="789" w:author="Alan" w:date="2012-03-20T10:01:00Z">
              <w:rPr>
                <w:rFonts w:asciiTheme="minorHAnsi" w:hAnsiTheme="minorHAnsi" w:cstheme="minorHAnsi"/>
                <w:b/>
              </w:rPr>
            </w:rPrChange>
          </w:rPr>
          <w:delText xml:space="preserve">Additionally, the results of </w:delText>
        </w:r>
      </w:del>
      <w:r w:rsidRPr="00AA1E70">
        <w:rPr>
          <w:rFonts w:ascii="Times New Roman" w:hAnsi="Times New Roman" w:cs="Times New Roman"/>
          <w:sz w:val="24"/>
          <w:szCs w:val="24"/>
          <w:rPrChange w:id="790" w:author="Alan" w:date="2012-03-20T10:01:00Z">
            <w:rPr>
              <w:rFonts w:asciiTheme="minorHAnsi" w:hAnsiTheme="minorHAnsi" w:cstheme="minorHAnsi"/>
              <w:b/>
            </w:rPr>
          </w:rPrChange>
        </w:rPr>
        <w:t xml:space="preserve">Donadio and </w:t>
      </w:r>
      <w:proofErr w:type="spellStart"/>
      <w:r w:rsidRPr="00AA1E70">
        <w:rPr>
          <w:rFonts w:ascii="Times New Roman" w:hAnsi="Times New Roman" w:cs="Times New Roman"/>
          <w:sz w:val="24"/>
          <w:szCs w:val="24"/>
          <w:rPrChange w:id="791" w:author="Alan" w:date="2012-03-20T10:01:00Z">
            <w:rPr>
              <w:rFonts w:asciiTheme="minorHAnsi" w:hAnsiTheme="minorHAnsi" w:cstheme="minorHAnsi"/>
              <w:b/>
            </w:rPr>
          </w:rPrChange>
        </w:rPr>
        <w:t>Galli</w:t>
      </w:r>
      <w:proofErr w:type="spellEnd"/>
      <w:ins w:id="792" w:author="Alan" w:date="2012-03-20T10:20:00Z">
        <w:r w:rsidR="00E23622">
          <w:rPr>
            <w:rFonts w:ascii="Times New Roman" w:hAnsi="Times New Roman" w:cs="Times New Roman"/>
            <w:sz w:val="24"/>
            <w:szCs w:val="24"/>
          </w:rPr>
          <w:t xml:space="preserve"> (</w:t>
        </w:r>
      </w:ins>
      <w:del w:id="793" w:author="Alan" w:date="2012-03-20T10:20:00Z">
        <w:r w:rsidRPr="00AA1E70">
          <w:rPr>
            <w:rFonts w:ascii="Times New Roman" w:hAnsi="Times New Roman" w:cs="Times New Roman"/>
            <w:sz w:val="24"/>
            <w:szCs w:val="24"/>
            <w:rPrChange w:id="794" w:author="Alan" w:date="2012-03-20T10:01:00Z">
              <w:rPr>
                <w:rFonts w:asciiTheme="minorHAnsi" w:hAnsiTheme="minorHAnsi" w:cstheme="minorHAnsi"/>
                <w:b/>
              </w:rPr>
            </w:rPrChange>
          </w:rPr>
          <w:delText xml:space="preserve">, </w:delText>
        </w:r>
      </w:del>
      <w:r w:rsidRPr="00AA1E70">
        <w:rPr>
          <w:rFonts w:ascii="Times New Roman" w:hAnsi="Times New Roman" w:cs="Times New Roman"/>
          <w:sz w:val="24"/>
          <w:szCs w:val="24"/>
          <w:rPrChange w:id="795" w:author="Alan" w:date="2012-03-20T10:01:00Z">
            <w:rPr>
              <w:rFonts w:asciiTheme="minorHAnsi" w:hAnsiTheme="minorHAnsi" w:cstheme="minorHAnsi"/>
              <w:b/>
            </w:rPr>
          </w:rPrChange>
        </w:rPr>
        <w:t>PRL 2007</w:t>
      </w:r>
      <w:ins w:id="796" w:author="Alan" w:date="2012-03-20T10:21:00Z">
        <w:r w:rsidR="00E23622">
          <w:rPr>
            <w:rFonts w:ascii="Times New Roman" w:hAnsi="Times New Roman" w:cs="Times New Roman"/>
            <w:sz w:val="24"/>
            <w:szCs w:val="24"/>
          </w:rPr>
          <w:t>)</w:t>
        </w:r>
      </w:ins>
      <w:del w:id="797" w:author="Alan" w:date="2012-03-20T10:21:00Z">
        <w:r w:rsidRPr="00AA1E70">
          <w:rPr>
            <w:rFonts w:ascii="Times New Roman" w:hAnsi="Times New Roman" w:cs="Times New Roman"/>
            <w:sz w:val="24"/>
            <w:szCs w:val="24"/>
            <w:rPrChange w:id="798" w:author="Alan" w:date="2012-03-20T10:01:00Z">
              <w:rPr>
                <w:rFonts w:asciiTheme="minorHAnsi" w:hAnsiTheme="minorHAnsi" w:cstheme="minorHAnsi"/>
                <w:b/>
              </w:rPr>
            </w:rPrChange>
          </w:rPr>
          <w:delText>,</w:delText>
        </w:r>
      </w:del>
      <w:r w:rsidRPr="00AA1E70">
        <w:rPr>
          <w:rFonts w:ascii="Times New Roman" w:hAnsi="Times New Roman" w:cs="Times New Roman"/>
          <w:sz w:val="24"/>
          <w:szCs w:val="24"/>
          <w:rPrChange w:id="799" w:author="Alan" w:date="2012-03-20T10:01:00Z">
            <w:rPr>
              <w:rFonts w:asciiTheme="minorHAnsi" w:hAnsiTheme="minorHAnsi" w:cstheme="minorHAnsi"/>
              <w:b/>
            </w:rPr>
          </w:rPrChange>
        </w:rPr>
        <w:t xml:space="preserve"> use</w:t>
      </w:r>
      <w:ins w:id="800" w:author="Alan" w:date="2012-03-20T10:21:00Z">
        <w:r w:rsidR="00E23622">
          <w:rPr>
            <w:rFonts w:ascii="Times New Roman" w:hAnsi="Times New Roman" w:cs="Times New Roman"/>
            <w:sz w:val="24"/>
            <w:szCs w:val="24"/>
          </w:rPr>
          <w:t>d</w:t>
        </w:r>
      </w:ins>
      <w:r w:rsidRPr="00AA1E70">
        <w:rPr>
          <w:rFonts w:ascii="Times New Roman" w:hAnsi="Times New Roman" w:cs="Times New Roman"/>
          <w:sz w:val="24"/>
          <w:szCs w:val="24"/>
          <w:rPrChange w:id="801" w:author="Alan" w:date="2012-03-20T10:01:00Z">
            <w:rPr>
              <w:rFonts w:asciiTheme="minorHAnsi" w:hAnsiTheme="minorHAnsi" w:cstheme="minorHAnsi"/>
              <w:b/>
            </w:rPr>
          </w:rPrChange>
        </w:rPr>
        <w:t xml:space="preserve"> the </w:t>
      </w:r>
      <w:proofErr w:type="spellStart"/>
      <w:r w:rsidRPr="00AA1E70">
        <w:rPr>
          <w:rFonts w:ascii="Times New Roman" w:hAnsi="Times New Roman" w:cs="Times New Roman"/>
          <w:sz w:val="24"/>
          <w:szCs w:val="24"/>
          <w:rPrChange w:id="802" w:author="Alan" w:date="2012-03-20T10:01:00Z">
            <w:rPr>
              <w:rFonts w:asciiTheme="minorHAnsi" w:hAnsiTheme="minorHAnsi" w:cstheme="minorHAnsi"/>
              <w:b/>
            </w:rPr>
          </w:rPrChange>
        </w:rPr>
        <w:t>Tersoff</w:t>
      </w:r>
      <w:proofErr w:type="spellEnd"/>
      <w:r w:rsidRPr="00AA1E70">
        <w:rPr>
          <w:rFonts w:ascii="Times New Roman" w:hAnsi="Times New Roman" w:cs="Times New Roman"/>
          <w:sz w:val="24"/>
          <w:szCs w:val="24"/>
          <w:rPrChange w:id="803" w:author="Alan" w:date="2012-03-20T10:01:00Z">
            <w:rPr>
              <w:rFonts w:asciiTheme="minorHAnsi" w:hAnsiTheme="minorHAnsi" w:cstheme="minorHAnsi"/>
              <w:b/>
            </w:rPr>
          </w:rPrChange>
        </w:rPr>
        <w:t xml:space="preserve"> potential to model the CNT.  Here, we are using the REBO potential.  These two potentials are known to predict very different thermal conductivities, and so a comparison between the two would not be </w:t>
      </w:r>
      <w:del w:id="804" w:author="Alan" w:date="2012-03-20T10:21:00Z">
        <w:r w:rsidRPr="00AA1E70">
          <w:rPr>
            <w:rFonts w:ascii="Times New Roman" w:hAnsi="Times New Roman" w:cs="Times New Roman"/>
            <w:sz w:val="24"/>
            <w:szCs w:val="24"/>
            <w:rPrChange w:id="805" w:author="Alan" w:date="2012-03-20T10:01:00Z">
              <w:rPr>
                <w:rFonts w:asciiTheme="minorHAnsi" w:hAnsiTheme="minorHAnsi" w:cstheme="minorHAnsi"/>
                <w:b/>
              </w:rPr>
            </w:rPrChange>
          </w:rPr>
          <w:delText>informative</w:delText>
        </w:r>
      </w:del>
      <w:ins w:id="806" w:author="Alan" w:date="2012-03-20T10:21:00Z">
        <w:r w:rsidR="00E23622">
          <w:rPr>
            <w:rFonts w:ascii="Times New Roman" w:hAnsi="Times New Roman" w:cs="Times New Roman"/>
            <w:sz w:val="24"/>
            <w:szCs w:val="24"/>
          </w:rPr>
          <w:t>appropriate</w:t>
        </w:r>
      </w:ins>
      <w:r w:rsidRPr="00AA1E70">
        <w:rPr>
          <w:rFonts w:ascii="Times New Roman" w:hAnsi="Times New Roman" w:cs="Times New Roman"/>
          <w:sz w:val="24"/>
          <w:szCs w:val="24"/>
          <w:rPrChange w:id="807" w:author="Alan" w:date="2012-03-20T10:01:00Z">
            <w:rPr>
              <w:rFonts w:asciiTheme="minorHAnsi" w:hAnsiTheme="minorHAnsi" w:cstheme="minorHAnsi"/>
              <w:b/>
            </w:rPr>
          </w:rPrChange>
        </w:rPr>
        <w:t>.</w:t>
      </w:r>
      <w:ins w:id="808" w:author="Alan" w:date="2012-03-20T14:06:00Z">
        <w:r w:rsidR="005D1066">
          <w:rPr>
            <w:rFonts w:ascii="Times New Roman" w:hAnsi="Times New Roman" w:cs="Times New Roman"/>
            <w:sz w:val="24"/>
            <w:szCs w:val="24"/>
          </w:rPr>
          <w:t xml:space="preserve"> Furthermore, the heat current (needed in the Green-Kubo method) for the four-body REBO potential</w:t>
        </w:r>
      </w:ins>
      <w:ins w:id="809" w:author="Alan" w:date="2012-03-20T14:07:00Z">
        <w:r w:rsidR="005D1066">
          <w:rPr>
            <w:rFonts w:ascii="Times New Roman" w:hAnsi="Times New Roman" w:cs="Times New Roman"/>
            <w:sz w:val="24"/>
            <w:szCs w:val="24"/>
          </w:rPr>
          <w:t xml:space="preserve"> has not been formulated.</w:t>
        </w:r>
      </w:ins>
    </w:p>
    <w:p w:rsidR="00112ABF" w:rsidRDefault="00112ABF" w:rsidP="0081687D">
      <w:pPr>
        <w:pStyle w:val="HTMLPreformatted"/>
        <w:rPr>
          <w:ins w:id="810" w:author="Alan" w:date="2012-03-20T10:24:00Z"/>
          <w:rFonts w:ascii="Times New Roman" w:hAnsi="Times New Roman" w:cs="Times New Roman"/>
          <w:sz w:val="24"/>
          <w:szCs w:val="24"/>
        </w:rPr>
      </w:pPr>
    </w:p>
    <w:p w:rsidR="00E23622" w:rsidRPr="004F4881" w:rsidRDefault="00E23622" w:rsidP="0081687D">
      <w:pPr>
        <w:pStyle w:val="HTMLPreformatted"/>
        <w:rPr>
          <w:rFonts w:ascii="Times New Roman" w:hAnsi="Times New Roman" w:cs="Times New Roman"/>
          <w:sz w:val="24"/>
          <w:szCs w:val="24"/>
          <w:rPrChange w:id="811" w:author="Alan" w:date="2012-03-20T10:01:00Z">
            <w:rPr/>
          </w:rPrChange>
        </w:rPr>
      </w:pPr>
    </w:p>
    <w:p w:rsidR="0081687D" w:rsidRPr="00E23622" w:rsidRDefault="00E23622" w:rsidP="0081687D">
      <w:pPr>
        <w:pStyle w:val="HTMLPreformatted"/>
        <w:rPr>
          <w:rFonts w:ascii="Times New Roman" w:hAnsi="Times New Roman" w:cs="Times New Roman"/>
          <w:i/>
          <w:sz w:val="24"/>
          <w:szCs w:val="24"/>
          <w:rPrChange w:id="812" w:author="Alan" w:date="2012-03-20T10:21:00Z">
            <w:rPr/>
          </w:rPrChange>
        </w:rPr>
      </w:pPr>
      <w:ins w:id="813" w:author="Alan" w:date="2012-03-20T10:21:00Z">
        <w:r>
          <w:rPr>
            <w:rFonts w:ascii="Times New Roman" w:hAnsi="Times New Roman" w:cs="Times New Roman"/>
            <w:sz w:val="24"/>
            <w:szCs w:val="24"/>
          </w:rPr>
          <w:t xml:space="preserve">9. </w:t>
        </w:r>
      </w:ins>
      <w:r w:rsidR="00AA1E70" w:rsidRPr="00AA1E70">
        <w:rPr>
          <w:rFonts w:ascii="Times New Roman" w:hAnsi="Times New Roman" w:cs="Times New Roman"/>
          <w:i/>
          <w:sz w:val="24"/>
          <w:szCs w:val="24"/>
          <w:rPrChange w:id="814" w:author="Alan" w:date="2012-03-20T10:21:00Z">
            <w:rPr/>
          </w:rPrChange>
        </w:rPr>
        <w:t xml:space="preserve">Appendix A: eq. A7: what does the index j exactly represent? </w:t>
      </w:r>
      <w:proofErr w:type="gramStart"/>
      <w:r w:rsidR="00AA1E70" w:rsidRPr="00AA1E70">
        <w:rPr>
          <w:rFonts w:ascii="Times New Roman" w:hAnsi="Times New Roman" w:cs="Times New Roman"/>
          <w:i/>
          <w:sz w:val="24"/>
          <w:szCs w:val="24"/>
          <w:rPrChange w:id="815" w:author="Alan" w:date="2012-03-20T10:21:00Z">
            <w:rPr/>
          </w:rPrChange>
        </w:rPr>
        <w:t>what</w:t>
      </w:r>
      <w:proofErr w:type="gramEnd"/>
      <w:r w:rsidR="00AA1E70" w:rsidRPr="00AA1E70">
        <w:rPr>
          <w:rFonts w:ascii="Times New Roman" w:hAnsi="Times New Roman" w:cs="Times New Roman"/>
          <w:i/>
          <w:sz w:val="24"/>
          <w:szCs w:val="24"/>
          <w:rPrChange w:id="816" w:author="Alan" w:date="2012-03-20T10:21:00Z">
            <w:rPr/>
          </w:rPrChange>
        </w:rPr>
        <w:t xml:space="preserve"> are</w:t>
      </w:r>
    </w:p>
    <w:p w:rsidR="0081687D" w:rsidRPr="00E23622" w:rsidRDefault="00AA1E70" w:rsidP="0081687D">
      <w:pPr>
        <w:pStyle w:val="HTMLPreformatted"/>
        <w:rPr>
          <w:rFonts w:ascii="Times New Roman" w:hAnsi="Times New Roman" w:cs="Times New Roman"/>
          <w:i/>
          <w:sz w:val="24"/>
          <w:szCs w:val="24"/>
          <w:rPrChange w:id="817" w:author="Alan" w:date="2012-03-20T10:21:00Z">
            <w:rPr/>
          </w:rPrChange>
        </w:rPr>
      </w:pPr>
      <w:proofErr w:type="gramStart"/>
      <w:r w:rsidRPr="00AA1E70">
        <w:rPr>
          <w:rFonts w:ascii="Times New Roman" w:hAnsi="Times New Roman" w:cs="Times New Roman"/>
          <w:i/>
          <w:sz w:val="24"/>
          <w:szCs w:val="24"/>
          <w:rPrChange w:id="818" w:author="Alan" w:date="2012-03-20T10:21:00Z">
            <w:rPr/>
          </w:rPrChange>
        </w:rPr>
        <w:t>exactly</w:t>
      </w:r>
      <w:proofErr w:type="gramEnd"/>
      <w:r w:rsidRPr="00AA1E70">
        <w:rPr>
          <w:rFonts w:ascii="Times New Roman" w:hAnsi="Times New Roman" w:cs="Times New Roman"/>
          <w:i/>
          <w:sz w:val="24"/>
          <w:szCs w:val="24"/>
          <w:rPrChange w:id="819" w:author="Alan" w:date="2012-03-20T10:21:00Z">
            <w:rPr/>
          </w:rPrChange>
        </w:rPr>
        <w:t xml:space="preserve"> the </w:t>
      </w:r>
      <w:proofErr w:type="spellStart"/>
      <w:r w:rsidRPr="00AA1E70">
        <w:rPr>
          <w:rFonts w:ascii="Times New Roman" w:hAnsi="Times New Roman" w:cs="Times New Roman"/>
          <w:i/>
          <w:sz w:val="24"/>
          <w:szCs w:val="24"/>
          <w:rPrChange w:id="820" w:author="Alan" w:date="2012-03-20T10:21:00Z">
            <w:rPr/>
          </w:rPrChange>
        </w:rPr>
        <w:t>tj's</w:t>
      </w:r>
      <w:proofErr w:type="spellEnd"/>
      <w:r w:rsidRPr="00AA1E70">
        <w:rPr>
          <w:rFonts w:ascii="Times New Roman" w:hAnsi="Times New Roman" w:cs="Times New Roman"/>
          <w:i/>
          <w:sz w:val="24"/>
          <w:szCs w:val="24"/>
          <w:rPrChange w:id="821" w:author="Alan" w:date="2012-03-20T10:21:00Z">
            <w:rPr/>
          </w:rPrChange>
        </w:rPr>
        <w:t>? How are they estimated in a MD simulation?</w:t>
      </w:r>
    </w:p>
    <w:p w:rsidR="00125627" w:rsidRPr="004F4881" w:rsidRDefault="00125627" w:rsidP="0081687D">
      <w:pPr>
        <w:pStyle w:val="HTMLPreformatted"/>
        <w:rPr>
          <w:rFonts w:ascii="Times New Roman" w:hAnsi="Times New Roman" w:cs="Times New Roman"/>
          <w:sz w:val="24"/>
          <w:szCs w:val="24"/>
          <w:rPrChange w:id="822" w:author="Alan" w:date="2012-03-20T10:01:00Z">
            <w:rPr/>
          </w:rPrChange>
        </w:rPr>
      </w:pPr>
    </w:p>
    <w:p w:rsidR="00125627" w:rsidRPr="004F4881" w:rsidRDefault="00AA1E70" w:rsidP="0081687D">
      <w:pPr>
        <w:pStyle w:val="HTMLPreformatted"/>
        <w:rPr>
          <w:rFonts w:ascii="Times New Roman" w:hAnsi="Times New Roman" w:cs="Times New Roman"/>
          <w:sz w:val="24"/>
          <w:szCs w:val="24"/>
          <w:rPrChange w:id="823" w:author="Alan" w:date="2012-03-20T10:01:00Z">
            <w:rPr>
              <w:rFonts w:asciiTheme="minorHAnsi" w:hAnsiTheme="minorHAnsi" w:cstheme="minorHAnsi"/>
              <w:b/>
            </w:rPr>
          </w:rPrChange>
        </w:rPr>
      </w:pPr>
      <w:r w:rsidRPr="00AA1E70">
        <w:rPr>
          <w:rFonts w:ascii="Times New Roman" w:hAnsi="Times New Roman" w:cs="Times New Roman"/>
          <w:sz w:val="24"/>
          <w:szCs w:val="24"/>
          <w:rPrChange w:id="824" w:author="Alan" w:date="2012-03-20T10:01:00Z">
            <w:rPr>
              <w:rFonts w:asciiTheme="minorHAnsi" w:hAnsiTheme="minorHAnsi" w:cstheme="minorHAnsi"/>
              <w:b/>
            </w:rPr>
          </w:rPrChange>
        </w:rPr>
        <w:t xml:space="preserve">The indices j label the “events” related to </w:t>
      </w:r>
      <w:ins w:id="825" w:author="Alan" w:date="2012-03-20T10:23:00Z">
        <w:r w:rsidR="00E23622">
          <w:rPr>
            <w:rFonts w:ascii="Times New Roman" w:hAnsi="Times New Roman" w:cs="Times New Roman"/>
            <w:sz w:val="24"/>
            <w:szCs w:val="24"/>
          </w:rPr>
          <w:t>changes in the</w:t>
        </w:r>
      </w:ins>
      <w:del w:id="826" w:author="Alan" w:date="2012-03-20T10:23:00Z">
        <w:r w:rsidRPr="00AA1E70">
          <w:rPr>
            <w:rFonts w:ascii="Times New Roman" w:hAnsi="Times New Roman" w:cs="Times New Roman"/>
            <w:sz w:val="24"/>
            <w:szCs w:val="24"/>
            <w:rPrChange w:id="827" w:author="Alan" w:date="2012-03-20T10:01:00Z">
              <w:rPr>
                <w:rFonts w:asciiTheme="minorHAnsi" w:hAnsiTheme="minorHAnsi" w:cstheme="minorHAnsi"/>
                <w:b/>
              </w:rPr>
            </w:rPrChange>
          </w:rPr>
          <w:delText>the</w:delText>
        </w:r>
      </w:del>
      <w:r w:rsidRPr="00AA1E70">
        <w:rPr>
          <w:rFonts w:ascii="Times New Roman" w:hAnsi="Times New Roman" w:cs="Times New Roman"/>
          <w:sz w:val="24"/>
          <w:szCs w:val="24"/>
          <w:rPrChange w:id="828" w:author="Alan" w:date="2012-03-20T10:01:00Z">
            <w:rPr>
              <w:rFonts w:asciiTheme="minorHAnsi" w:hAnsiTheme="minorHAnsi" w:cstheme="minorHAnsi"/>
              <w:b/>
            </w:rPr>
          </w:rPrChange>
        </w:rPr>
        <w:t xml:space="preserve"> phonon mode population.  For a harmonic system, the phonons are non-interacting and their populations do not change with time.  For an anharmonic system, the phonon populations fluctuate.  To predict a phonon lifetime, we</w:t>
      </w:r>
      <w:ins w:id="829" w:author="Alan" w:date="2012-03-20T10:23:00Z">
        <w:r w:rsidR="00E23622">
          <w:rPr>
            <w:rFonts w:ascii="Times New Roman" w:hAnsi="Times New Roman" w:cs="Times New Roman"/>
            <w:sz w:val="24"/>
            <w:szCs w:val="24"/>
          </w:rPr>
          <w:t xml:space="preserve"> wish to</w:t>
        </w:r>
      </w:ins>
      <w:r w:rsidRPr="00AA1E70">
        <w:rPr>
          <w:rFonts w:ascii="Times New Roman" w:hAnsi="Times New Roman" w:cs="Times New Roman"/>
          <w:sz w:val="24"/>
          <w:szCs w:val="24"/>
          <w:rPrChange w:id="830" w:author="Alan" w:date="2012-03-20T10:01:00Z">
            <w:rPr>
              <w:rFonts w:asciiTheme="minorHAnsi" w:hAnsiTheme="minorHAnsi" w:cstheme="minorHAnsi"/>
              <w:b/>
            </w:rPr>
          </w:rPrChange>
        </w:rPr>
        <w:t xml:space="preserve"> average over many of these phonon population fluctuations (referred to as “events”). This is done by running the MD simulation longer (by at least a factor of 10) than the longest phonon lifetime in the system. Thus, the predicted phonon lifetimes are in this sense “time-averaged” or “event-averaged”.</w:t>
      </w:r>
    </w:p>
    <w:p w:rsidR="0081687D" w:rsidRDefault="0081687D" w:rsidP="0081687D">
      <w:pPr>
        <w:pStyle w:val="HTMLPreformatted"/>
        <w:rPr>
          <w:ins w:id="831" w:author="Alan" w:date="2012-03-20T10:24:00Z"/>
          <w:rFonts w:ascii="Times New Roman" w:hAnsi="Times New Roman" w:cs="Times New Roman"/>
          <w:sz w:val="24"/>
          <w:szCs w:val="24"/>
        </w:rPr>
      </w:pPr>
    </w:p>
    <w:p w:rsidR="00E23622" w:rsidRPr="004F4881" w:rsidRDefault="00E23622" w:rsidP="0081687D">
      <w:pPr>
        <w:pStyle w:val="HTMLPreformatted"/>
        <w:rPr>
          <w:rFonts w:ascii="Times New Roman" w:hAnsi="Times New Roman" w:cs="Times New Roman"/>
          <w:sz w:val="24"/>
          <w:szCs w:val="24"/>
          <w:rPrChange w:id="832" w:author="Alan" w:date="2012-03-20T10:01:00Z">
            <w:rPr/>
          </w:rPrChange>
        </w:rPr>
      </w:pPr>
    </w:p>
    <w:p w:rsidR="0081687D" w:rsidRPr="00E23622" w:rsidRDefault="00E23622" w:rsidP="0081687D">
      <w:pPr>
        <w:pStyle w:val="HTMLPreformatted"/>
        <w:rPr>
          <w:rFonts w:ascii="Times New Roman" w:hAnsi="Times New Roman" w:cs="Times New Roman"/>
          <w:i/>
          <w:sz w:val="24"/>
          <w:szCs w:val="24"/>
          <w:rPrChange w:id="833" w:author="Alan" w:date="2012-03-20T10:23:00Z">
            <w:rPr/>
          </w:rPrChange>
        </w:rPr>
      </w:pPr>
      <w:ins w:id="834" w:author="Alan" w:date="2012-03-20T10:22:00Z">
        <w:r>
          <w:rPr>
            <w:rFonts w:ascii="Times New Roman" w:hAnsi="Times New Roman" w:cs="Times New Roman"/>
            <w:sz w:val="24"/>
            <w:szCs w:val="24"/>
          </w:rPr>
          <w:t xml:space="preserve">10. </w:t>
        </w:r>
      </w:ins>
      <w:r w:rsidR="00AA1E70" w:rsidRPr="00AA1E70">
        <w:rPr>
          <w:rFonts w:ascii="Times New Roman" w:hAnsi="Times New Roman" w:cs="Times New Roman"/>
          <w:i/>
          <w:sz w:val="24"/>
          <w:szCs w:val="24"/>
          <w:rPrChange w:id="835" w:author="Alan" w:date="2012-03-20T10:23:00Z">
            <w:rPr/>
          </w:rPrChange>
        </w:rPr>
        <w:t>Conclusion: "Any agreement in thermal conductivity predictions between</w:t>
      </w:r>
    </w:p>
    <w:p w:rsidR="0081687D" w:rsidRPr="00E23622" w:rsidRDefault="00AA1E70" w:rsidP="0081687D">
      <w:pPr>
        <w:pStyle w:val="HTMLPreformatted"/>
        <w:rPr>
          <w:rFonts w:ascii="Times New Roman" w:hAnsi="Times New Roman" w:cs="Times New Roman"/>
          <w:i/>
          <w:sz w:val="24"/>
          <w:szCs w:val="24"/>
          <w:rPrChange w:id="836" w:author="Alan" w:date="2012-03-20T10:23:00Z">
            <w:rPr/>
          </w:rPrChange>
        </w:rPr>
      </w:pPr>
      <w:proofErr w:type="gramStart"/>
      <w:r w:rsidRPr="00AA1E70">
        <w:rPr>
          <w:rFonts w:ascii="Times New Roman" w:hAnsi="Times New Roman" w:cs="Times New Roman"/>
          <w:i/>
          <w:sz w:val="24"/>
          <w:szCs w:val="24"/>
          <w:rPrChange w:id="837" w:author="Alan" w:date="2012-03-20T10:23:00Z">
            <w:rPr/>
          </w:rPrChange>
        </w:rPr>
        <w:t>atomic</w:t>
      </w:r>
      <w:proofErr w:type="gramEnd"/>
      <w:r w:rsidRPr="00AA1E70">
        <w:rPr>
          <w:rFonts w:ascii="Times New Roman" w:hAnsi="Times New Roman" w:cs="Times New Roman"/>
          <w:i/>
          <w:sz w:val="24"/>
          <w:szCs w:val="24"/>
          <w:rPrChange w:id="838" w:author="Alan" w:date="2012-03-20T10:23:00Z">
            <w:rPr/>
          </w:rPrChange>
        </w:rPr>
        <w:t xml:space="preserve"> studies and experiment must be regarded as coincidental " Why ?</w:t>
      </w:r>
    </w:p>
    <w:p w:rsidR="004470E1" w:rsidRPr="004F4881" w:rsidRDefault="004470E1" w:rsidP="0081687D">
      <w:pPr>
        <w:pStyle w:val="HTMLPreformatted"/>
        <w:rPr>
          <w:rFonts w:ascii="Times New Roman" w:hAnsi="Times New Roman" w:cs="Times New Roman"/>
          <w:sz w:val="24"/>
          <w:szCs w:val="24"/>
          <w:rPrChange w:id="839" w:author="Alan" w:date="2012-03-20T10:01:00Z">
            <w:rPr/>
          </w:rPrChange>
        </w:rPr>
      </w:pPr>
    </w:p>
    <w:p w:rsidR="004470E1" w:rsidRPr="004F4881" w:rsidRDefault="00AA1E70" w:rsidP="0081687D">
      <w:pPr>
        <w:pStyle w:val="HTMLPreformatted"/>
        <w:rPr>
          <w:rFonts w:ascii="Times New Roman" w:hAnsi="Times New Roman" w:cs="Times New Roman"/>
          <w:sz w:val="24"/>
          <w:szCs w:val="24"/>
          <w:rPrChange w:id="840" w:author="Alan" w:date="2012-03-20T10:01:00Z">
            <w:rPr>
              <w:rFonts w:asciiTheme="minorHAnsi" w:hAnsiTheme="minorHAnsi" w:cstheme="minorHAnsi"/>
              <w:b/>
            </w:rPr>
          </w:rPrChange>
        </w:rPr>
      </w:pPr>
      <w:r w:rsidRPr="00AA1E70">
        <w:rPr>
          <w:rFonts w:ascii="Times New Roman" w:hAnsi="Times New Roman" w:cs="Times New Roman"/>
          <w:sz w:val="24"/>
          <w:szCs w:val="24"/>
          <w:rPrChange w:id="841" w:author="Alan" w:date="2012-03-20T10:01:00Z">
            <w:rPr>
              <w:rFonts w:asciiTheme="minorHAnsi" w:hAnsiTheme="minorHAnsi" w:cstheme="minorHAnsi"/>
              <w:b/>
            </w:rPr>
          </w:rPrChange>
        </w:rPr>
        <w:t>Because</w:t>
      </w:r>
      <w:del w:id="842" w:author="Alan" w:date="2012-03-20T10:22:00Z">
        <w:r w:rsidRPr="00AA1E70">
          <w:rPr>
            <w:rFonts w:ascii="Times New Roman" w:hAnsi="Times New Roman" w:cs="Times New Roman"/>
            <w:sz w:val="24"/>
            <w:szCs w:val="24"/>
            <w:rPrChange w:id="843" w:author="Alan" w:date="2012-03-20T10:01:00Z">
              <w:rPr>
                <w:rFonts w:asciiTheme="minorHAnsi" w:hAnsiTheme="minorHAnsi" w:cstheme="minorHAnsi"/>
                <w:b/>
              </w:rPr>
            </w:rPrChange>
          </w:rPr>
          <w:delText xml:space="preserve"> we only</w:delText>
        </w:r>
      </w:del>
      <w:del w:id="844" w:author="Alan" w:date="2012-03-20T10:23:00Z">
        <w:r w:rsidRPr="00AA1E70">
          <w:rPr>
            <w:rFonts w:ascii="Times New Roman" w:hAnsi="Times New Roman" w:cs="Times New Roman"/>
            <w:sz w:val="24"/>
            <w:szCs w:val="24"/>
            <w:rPrChange w:id="845" w:author="Alan" w:date="2012-03-20T10:01:00Z">
              <w:rPr>
                <w:rFonts w:asciiTheme="minorHAnsi" w:hAnsiTheme="minorHAnsi" w:cstheme="minorHAnsi"/>
                <w:b/>
              </w:rPr>
            </w:rPrChange>
          </w:rPr>
          <w:delText xml:space="preserve"> know that</w:delText>
        </w:r>
      </w:del>
      <w:r w:rsidRPr="00AA1E70">
        <w:rPr>
          <w:rFonts w:ascii="Times New Roman" w:hAnsi="Times New Roman" w:cs="Times New Roman"/>
          <w:sz w:val="24"/>
          <w:szCs w:val="24"/>
          <w:rPrChange w:id="846" w:author="Alan" w:date="2012-03-20T10:01:00Z">
            <w:rPr>
              <w:rFonts w:asciiTheme="minorHAnsi" w:hAnsiTheme="minorHAnsi" w:cstheme="minorHAnsi"/>
              <w:b/>
            </w:rPr>
          </w:rPrChange>
        </w:rPr>
        <w:t xml:space="preserve"> Phi’ is derived incorrectly. We did not seek to identify why for some systems/temperatures (LJ T=40K, CNT) the thermal conductivity predictions for Phi and Phi’ are so close.  We feel that such an investigation </w:t>
      </w:r>
      <w:ins w:id="847" w:author="Alan" w:date="2012-03-20T10:22:00Z">
        <w:r w:rsidR="00E23622">
          <w:rPr>
            <w:rFonts w:ascii="Times New Roman" w:hAnsi="Times New Roman" w:cs="Times New Roman"/>
            <w:sz w:val="24"/>
            <w:szCs w:val="24"/>
          </w:rPr>
          <w:t>w</w:t>
        </w:r>
      </w:ins>
      <w:del w:id="848" w:author="Alan" w:date="2012-03-20T10:22:00Z">
        <w:r w:rsidRPr="00AA1E70">
          <w:rPr>
            <w:rFonts w:ascii="Times New Roman" w:hAnsi="Times New Roman" w:cs="Times New Roman"/>
            <w:sz w:val="24"/>
            <w:szCs w:val="24"/>
            <w:rPrChange w:id="849" w:author="Alan" w:date="2012-03-20T10:01:00Z">
              <w:rPr>
                <w:rFonts w:asciiTheme="minorHAnsi" w:hAnsiTheme="minorHAnsi" w:cstheme="minorHAnsi"/>
                <w:b/>
              </w:rPr>
            </w:rPrChange>
          </w:rPr>
          <w:delText>c</w:delText>
        </w:r>
      </w:del>
      <w:r w:rsidRPr="00AA1E70">
        <w:rPr>
          <w:rFonts w:ascii="Times New Roman" w:hAnsi="Times New Roman" w:cs="Times New Roman"/>
          <w:sz w:val="24"/>
          <w:szCs w:val="24"/>
          <w:rPrChange w:id="850" w:author="Alan" w:date="2012-03-20T10:01:00Z">
            <w:rPr>
              <w:rFonts w:asciiTheme="minorHAnsi" w:hAnsiTheme="minorHAnsi" w:cstheme="minorHAnsi"/>
              <w:b/>
            </w:rPr>
          </w:rPrChange>
        </w:rPr>
        <w:t>ould confuse readers and actually encourage people to continue using Phi’</w:t>
      </w:r>
      <w:ins w:id="851" w:author="Alan" w:date="2012-03-20T10:22:00Z">
        <w:r w:rsidR="00E23622">
          <w:rPr>
            <w:rFonts w:ascii="Times New Roman" w:hAnsi="Times New Roman" w:cs="Times New Roman"/>
            <w:sz w:val="24"/>
            <w:szCs w:val="24"/>
          </w:rPr>
          <w:t>, which we have shown to be incorrect</w:t>
        </w:r>
      </w:ins>
      <w:r w:rsidRPr="00AA1E70">
        <w:rPr>
          <w:rFonts w:ascii="Times New Roman" w:hAnsi="Times New Roman" w:cs="Times New Roman"/>
          <w:sz w:val="24"/>
          <w:szCs w:val="24"/>
          <w:rPrChange w:id="852" w:author="Alan" w:date="2012-03-20T10:01:00Z">
            <w:rPr>
              <w:rFonts w:asciiTheme="minorHAnsi" w:hAnsiTheme="minorHAnsi" w:cstheme="minorHAnsi"/>
              <w:b/>
            </w:rPr>
          </w:rPrChange>
        </w:rPr>
        <w:t>.</w:t>
      </w:r>
    </w:p>
    <w:p w:rsidR="00FA2C56" w:rsidRDefault="00FA2C56" w:rsidP="00FD5F91">
      <w:pPr>
        <w:pStyle w:val="Closing"/>
        <w:rPr>
          <w:ins w:id="853" w:author="Alan" w:date="2012-03-20T10:24:00Z"/>
        </w:rPr>
      </w:pPr>
    </w:p>
    <w:p w:rsidR="00E23622" w:rsidRPr="004F4881" w:rsidRDefault="00E23622" w:rsidP="00FD5F91">
      <w:pPr>
        <w:pStyle w:val="Closing"/>
      </w:pPr>
      <w:ins w:id="854" w:author="Alan" w:date="2012-03-20T10:24:00Z">
        <w:r>
          <w:t>Comment here about changes to the manuscript.</w:t>
        </w:r>
      </w:ins>
    </w:p>
    <w:p w:rsidR="00EB2643" w:rsidRPr="004F4881" w:rsidDel="00E23622" w:rsidRDefault="00EB2643" w:rsidP="00FD5F91">
      <w:pPr>
        <w:pStyle w:val="Closing"/>
        <w:rPr>
          <w:del w:id="855" w:author="Alan" w:date="2012-03-20T10:24:00Z"/>
        </w:rPr>
      </w:pPr>
      <w:del w:id="856" w:author="Alan" w:date="2012-03-20T10:24:00Z">
        <w:r w:rsidRPr="004F4881" w:rsidDel="00E23622">
          <w:delText>We feel t</w:delText>
        </w:r>
        <w:r w:rsidR="00D24D05" w:rsidRPr="004F4881" w:rsidDel="00E23622">
          <w:delText>hat these additions address the</w:delText>
        </w:r>
        <w:r w:rsidR="00F673DF" w:rsidRPr="004F4881" w:rsidDel="00E23622">
          <w:delText xml:space="preserve"> reviewer’s initial</w:delText>
        </w:r>
        <w:r w:rsidRPr="004F4881" w:rsidDel="00E23622">
          <w:delText xml:space="preserve"> comments</w:delText>
        </w:r>
        <w:r w:rsidR="00F673DF" w:rsidRPr="004F4881" w:rsidDel="00E23622">
          <w:delText>. We disagree with the reviewer on the importance of our manuscript, and believe that a second reviewer and/or an additional review by the original reviewer</w:delText>
        </w:r>
        <w:r w:rsidR="004E62AD" w:rsidRPr="004F4881" w:rsidDel="00E23622">
          <w:delText>,</w:delText>
        </w:r>
        <w:r w:rsidR="00F673DF" w:rsidRPr="004F4881" w:rsidDel="00E23622">
          <w:delText xml:space="preserve"> is necessary.</w:delText>
        </w:r>
      </w:del>
    </w:p>
    <w:p w:rsidR="00FD5F91" w:rsidRPr="004F4881" w:rsidRDefault="00D27A70" w:rsidP="00FD5F91">
      <w:pPr>
        <w:pStyle w:val="Closing"/>
      </w:pPr>
      <w:r w:rsidRPr="004F4881">
        <w:t>Sincerely,</w:t>
      </w:r>
    </w:p>
    <w:p w:rsidR="00517A98" w:rsidRDefault="00B23D07" w:rsidP="009A6C68">
      <w:pPr>
        <w:pStyle w:val="Signature"/>
        <w:rPr>
          <w:ins w:id="857" w:author="Alan" w:date="2012-03-20T14:00:00Z"/>
        </w:rPr>
      </w:pPr>
      <w:commentRangeStart w:id="858"/>
      <w:r w:rsidRPr="004F4881">
        <w:lastRenderedPageBreak/>
        <w:t>Jason Larkin</w:t>
      </w:r>
      <w:commentRangeEnd w:id="858"/>
      <w:r w:rsidR="006F718B">
        <w:rPr>
          <w:rStyle w:val="CommentReference"/>
        </w:rPr>
        <w:commentReference w:id="858"/>
      </w:r>
    </w:p>
    <w:p w:rsidR="00C0451D" w:rsidRDefault="00C0451D" w:rsidP="009A6C68">
      <w:pPr>
        <w:pStyle w:val="Signature"/>
        <w:rPr>
          <w:ins w:id="859" w:author="Alan" w:date="2012-03-20T14:00:00Z"/>
        </w:rPr>
      </w:pPr>
    </w:p>
    <w:p w:rsidR="00C0451D" w:rsidRDefault="00C0451D" w:rsidP="009A6C68">
      <w:pPr>
        <w:pStyle w:val="Signature"/>
        <w:rPr>
          <w:ins w:id="860" w:author="Alan" w:date="2012-03-20T14:00:00Z"/>
        </w:rPr>
      </w:pPr>
    </w:p>
    <w:p w:rsidR="00C0451D" w:rsidRPr="004F4881" w:rsidRDefault="00C0451D" w:rsidP="00C0451D">
      <w:pPr>
        <w:pStyle w:val="HTMLPreformatted"/>
        <w:rPr>
          <w:rFonts w:ascii="Times New Roman" w:hAnsi="Times New Roman" w:cs="Times New Roman"/>
          <w:sz w:val="24"/>
          <w:szCs w:val="24"/>
        </w:rPr>
      </w:pPr>
      <w:moveToRangeStart w:id="861" w:author="Alan" w:date="2012-03-20T14:00:00Z" w:name="move320015331"/>
      <w:proofErr w:type="gramStart"/>
      <w:moveTo w:id="862" w:author="Alan" w:date="2012-03-20T14:00:00Z">
        <w:r w:rsidRPr="004F4881">
          <w:rPr>
            <w:rFonts w:ascii="Times New Roman" w:hAnsi="Times New Roman" w:cs="Times New Roman"/>
            <w:sz w:val="24"/>
            <w:szCs w:val="24"/>
            <w:vertAlign w:val="superscript"/>
          </w:rPr>
          <w:t>41</w:t>
        </w:r>
        <w:r w:rsidRPr="004F4881">
          <w:rPr>
            <w:rFonts w:ascii="Times New Roman" w:hAnsi="Times New Roman" w:cs="Times New Roman"/>
            <w:sz w:val="24"/>
            <w:szCs w:val="24"/>
          </w:rPr>
          <w:t xml:space="preserve"> N. de </w:t>
        </w:r>
        <w:proofErr w:type="spellStart"/>
        <w:r w:rsidRPr="004F4881">
          <w:rPr>
            <w:rFonts w:ascii="Times New Roman" w:hAnsi="Times New Roman" w:cs="Times New Roman"/>
            <w:sz w:val="24"/>
            <w:szCs w:val="24"/>
          </w:rPr>
          <w:t>Koker</w:t>
        </w:r>
        <w:proofErr w:type="spellEnd"/>
        <w:r w:rsidRPr="004F4881">
          <w:rPr>
            <w:rFonts w:ascii="Times New Roman" w:hAnsi="Times New Roman" w:cs="Times New Roman"/>
            <w:sz w:val="24"/>
            <w:szCs w:val="24"/>
          </w:rPr>
          <w:t xml:space="preserve">, Physical Review Letters </w:t>
        </w:r>
        <w:r w:rsidRPr="00232D4B">
          <w:rPr>
            <w:rFonts w:ascii="Times New Roman" w:hAnsi="Times New Roman" w:cs="Times New Roman"/>
            <w:bCs/>
            <w:sz w:val="24"/>
            <w:szCs w:val="24"/>
          </w:rPr>
          <w:t>103</w:t>
        </w:r>
        <w:r w:rsidRPr="004F4881">
          <w:rPr>
            <w:rFonts w:ascii="Times New Roman" w:hAnsi="Times New Roman" w:cs="Times New Roman"/>
            <w:sz w:val="24"/>
            <w:szCs w:val="24"/>
          </w:rPr>
          <w:t>, 125902 (2009).</w:t>
        </w:r>
      </w:moveTo>
      <w:proofErr w:type="gramEnd"/>
    </w:p>
    <w:moveToRangeEnd w:id="861"/>
    <w:p w:rsidR="00C0451D" w:rsidRPr="004F4881" w:rsidRDefault="00C0451D" w:rsidP="009A6C68">
      <w:pPr>
        <w:pStyle w:val="Signature"/>
      </w:pPr>
    </w:p>
    <w:sectPr w:rsidR="00C0451D" w:rsidRPr="004F4881" w:rsidSect="00CF13D7">
      <w:headerReference w:type="default" r:id="rId9"/>
      <w:pgSz w:w="12240" w:h="15840" w:code="1"/>
      <w:pgMar w:top="1440" w:right="1800" w:bottom="1440" w:left="180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0" w:author="Alan" w:date="2012-03-20T10:27:00Z" w:initials="A">
    <w:p w:rsidR="007F32CB" w:rsidRDefault="007F32CB">
      <w:pPr>
        <w:pStyle w:val="CommentText"/>
      </w:pPr>
      <w:r>
        <w:rPr>
          <w:rStyle w:val="CommentReference"/>
        </w:rPr>
        <w:annotationRef/>
      </w:r>
      <w:r>
        <w:t xml:space="preserve">Others, not PRB? De </w:t>
      </w:r>
      <w:proofErr w:type="spellStart"/>
      <w:r w:rsidR="002A3F8C">
        <w:t>Koker</w:t>
      </w:r>
      <w:proofErr w:type="spellEnd"/>
      <w:r w:rsidR="002A3F8C">
        <w:t xml:space="preserve"> is before John, so be careful</w:t>
      </w:r>
    </w:p>
  </w:comment>
  <w:comment w:id="599" w:author="Alan" w:date="2012-03-20T10:27:00Z" w:initials="A">
    <w:p w:rsidR="007F32CB" w:rsidRDefault="007F32CB">
      <w:pPr>
        <w:pStyle w:val="CommentText"/>
      </w:pPr>
      <w:r>
        <w:rPr>
          <w:rStyle w:val="CommentReference"/>
        </w:rPr>
        <w:annotationRef/>
      </w:r>
      <w:r>
        <w:t>Provide some examples?</w:t>
      </w:r>
    </w:p>
  </w:comment>
  <w:comment w:id="742" w:author="Alan" w:date="2012-03-20T14:05:00Z" w:initials="A">
    <w:p w:rsidR="005D1066" w:rsidRDefault="005D1066">
      <w:pPr>
        <w:pStyle w:val="CommentText"/>
      </w:pPr>
      <w:r>
        <w:rPr>
          <w:rStyle w:val="CommentReference"/>
        </w:rPr>
        <w:annotationRef/>
      </w:r>
      <w:r w:rsidR="00070495">
        <w:t>I think that we could compare to available SW data.</w:t>
      </w:r>
    </w:p>
  </w:comment>
  <w:comment w:id="858" w:author="Alan" w:date="2012-03-20T13:53:00Z" w:initials="A">
    <w:p w:rsidR="006F718B" w:rsidRDefault="006F718B">
      <w:pPr>
        <w:pStyle w:val="CommentText"/>
      </w:pPr>
      <w:r>
        <w:rPr>
          <w:rStyle w:val="CommentReference"/>
        </w:rPr>
        <w:annotationRef/>
      </w:r>
      <w:proofErr w:type="gramStart"/>
      <w:r w:rsidR="00070495">
        <w:t>list</w:t>
      </w:r>
      <w:proofErr w:type="gramEnd"/>
      <w:r w:rsidR="00070495">
        <w:t xml:space="preserve"> all authors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7092" w:rsidRDefault="00837092">
      <w:r>
        <w:separator/>
      </w:r>
    </w:p>
  </w:endnote>
  <w:endnote w:type="continuationSeparator" w:id="0">
    <w:p w:rsidR="00837092" w:rsidRDefault="008370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MR12">
    <w:altName w:val="Arial Unicode MS"/>
    <w:panose1 w:val="00000000000000000000"/>
    <w:charset w:val="81"/>
    <w:family w:val="auto"/>
    <w:notTrueType/>
    <w:pitch w:val="default"/>
    <w:sig w:usb0="00000001" w:usb1="09060000" w:usb2="00000010" w:usb3="00000000" w:csb0="00080000" w:csb1="00000000"/>
  </w:font>
  <w:font w:name="CMSY8">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7092" w:rsidRDefault="00837092">
      <w:r>
        <w:separator/>
      </w:r>
    </w:p>
  </w:footnote>
  <w:footnote w:type="continuationSeparator" w:id="0">
    <w:p w:rsidR="00837092" w:rsidRDefault="008370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01B" w:rsidRPr="000B7DA8" w:rsidRDefault="00AA1E70" w:rsidP="000B7DA8">
    <w:pPr>
      <w:pStyle w:val="Header"/>
    </w:pPr>
    <w:del w:id="863" w:author="Alan" w:date="2012-03-20T13:55:00Z">
      <w:r w:rsidRPr="000B7DA8" w:rsidDel="006F718B">
        <w:fldChar w:fldCharType="begin"/>
      </w:r>
      <w:r w:rsidR="00C2101B" w:rsidRPr="000B7DA8" w:rsidDel="006F718B">
        <w:delInstrText>MACROBUTTON DoFieldClick [Recipient Name]</w:delInstrText>
      </w:r>
      <w:r w:rsidRPr="000B7DA8" w:rsidDel="006F718B">
        <w:fldChar w:fldCharType="end"/>
      </w:r>
      <w:r w:rsidR="00C2101B" w:rsidDel="006F718B">
        <w:br/>
      </w:r>
      <w:r w:rsidRPr="000B7DA8" w:rsidDel="006F718B">
        <w:fldChar w:fldCharType="begin"/>
      </w:r>
      <w:r w:rsidR="00C2101B" w:rsidRPr="000B7DA8" w:rsidDel="006F718B">
        <w:delInstrText>CREATEDATE  \@ "MMMM d, yyyy"  \* MERGEFORMAT</w:delInstrText>
      </w:r>
      <w:r w:rsidRPr="000B7DA8" w:rsidDel="006F718B">
        <w:fldChar w:fldCharType="separate"/>
      </w:r>
      <w:r w:rsidR="007033E9" w:rsidDel="006F718B">
        <w:rPr>
          <w:noProof/>
        </w:rPr>
        <w:delText>December 11, 2011</w:delText>
      </w:r>
      <w:r w:rsidRPr="000B7DA8" w:rsidDel="006F718B">
        <w:fldChar w:fldCharType="end"/>
      </w:r>
      <w:r w:rsidR="00C2101B" w:rsidDel="006F718B">
        <w:br/>
        <w:delText xml:space="preserve">Page </w:delText>
      </w:r>
      <w:r w:rsidRPr="000B7DA8" w:rsidDel="006F718B">
        <w:rPr>
          <w:rStyle w:val="PageNumber"/>
        </w:rPr>
        <w:fldChar w:fldCharType="begin"/>
      </w:r>
      <w:r w:rsidR="00C2101B" w:rsidRPr="000B7DA8" w:rsidDel="006F718B">
        <w:rPr>
          <w:rStyle w:val="PageNumber"/>
        </w:rPr>
        <w:delInstrText>PAGE</w:delInstrText>
      </w:r>
      <w:r w:rsidRPr="000B7DA8" w:rsidDel="006F718B">
        <w:rPr>
          <w:rStyle w:val="PageNumber"/>
        </w:rPr>
        <w:fldChar w:fldCharType="separate"/>
      </w:r>
      <w:r w:rsidR="006F718B" w:rsidDel="006F718B">
        <w:rPr>
          <w:rStyle w:val="PageNumber"/>
          <w:noProof/>
        </w:rPr>
        <w:delText>2</w:delText>
      </w:r>
      <w:r w:rsidRPr="000B7DA8" w:rsidDel="006F718B">
        <w:rPr>
          <w:rStyle w:val="PageNumber"/>
        </w:rPr>
        <w:fldChar w:fldCharType="end"/>
      </w:r>
    </w:del>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36E646"/>
    <w:lvl w:ilvl="0">
      <w:start w:val="1"/>
      <w:numFmt w:val="decimal"/>
      <w:lvlText w:val="%1."/>
      <w:lvlJc w:val="left"/>
      <w:pPr>
        <w:tabs>
          <w:tab w:val="num" w:pos="1800"/>
        </w:tabs>
        <w:ind w:left="1800" w:hanging="360"/>
      </w:pPr>
    </w:lvl>
  </w:abstractNum>
  <w:abstractNum w:abstractNumId="1">
    <w:nsid w:val="FFFFFF7D"/>
    <w:multiLevelType w:val="singleLevel"/>
    <w:tmpl w:val="682858B6"/>
    <w:lvl w:ilvl="0">
      <w:start w:val="1"/>
      <w:numFmt w:val="decimal"/>
      <w:lvlText w:val="%1."/>
      <w:lvlJc w:val="left"/>
      <w:pPr>
        <w:tabs>
          <w:tab w:val="num" w:pos="1440"/>
        </w:tabs>
        <w:ind w:left="1440" w:hanging="360"/>
      </w:pPr>
    </w:lvl>
  </w:abstractNum>
  <w:abstractNum w:abstractNumId="2">
    <w:nsid w:val="FFFFFF7E"/>
    <w:multiLevelType w:val="singleLevel"/>
    <w:tmpl w:val="E0525614"/>
    <w:lvl w:ilvl="0">
      <w:start w:val="1"/>
      <w:numFmt w:val="decimal"/>
      <w:lvlText w:val="%1."/>
      <w:lvlJc w:val="left"/>
      <w:pPr>
        <w:tabs>
          <w:tab w:val="num" w:pos="1080"/>
        </w:tabs>
        <w:ind w:left="1080" w:hanging="360"/>
      </w:pPr>
    </w:lvl>
  </w:abstractNum>
  <w:abstractNum w:abstractNumId="3">
    <w:nsid w:val="FFFFFF7F"/>
    <w:multiLevelType w:val="singleLevel"/>
    <w:tmpl w:val="0FF447DA"/>
    <w:lvl w:ilvl="0">
      <w:start w:val="1"/>
      <w:numFmt w:val="decimal"/>
      <w:lvlText w:val="%1."/>
      <w:lvlJc w:val="left"/>
      <w:pPr>
        <w:tabs>
          <w:tab w:val="num" w:pos="720"/>
        </w:tabs>
        <w:ind w:left="720" w:hanging="360"/>
      </w:pPr>
    </w:lvl>
  </w:abstractNum>
  <w:abstractNum w:abstractNumId="4">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76471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E3CF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6C6D94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489D4"/>
    <w:lvl w:ilvl="0">
      <w:start w:val="1"/>
      <w:numFmt w:val="decimal"/>
      <w:lvlText w:val="%1."/>
      <w:lvlJc w:val="left"/>
      <w:pPr>
        <w:tabs>
          <w:tab w:val="num" w:pos="360"/>
        </w:tabs>
        <w:ind w:left="360" w:hanging="360"/>
      </w:pPr>
    </w:lvl>
  </w:abstractNum>
  <w:abstractNum w:abstractNumId="9">
    <w:nsid w:val="FFFFFF89"/>
    <w:multiLevelType w:val="singleLevel"/>
    <w:tmpl w:val="D052618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D114471"/>
    <w:multiLevelType w:val="hybridMultilevel"/>
    <w:tmpl w:val="769479AA"/>
    <w:lvl w:ilvl="0" w:tplc="1D92E0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D067B2"/>
    <w:multiLevelType w:val="hybridMultilevel"/>
    <w:tmpl w:val="25407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stylePaneFormatFilter w:val="3F01"/>
  <w:trackRevisions/>
  <w:defaultTabStop w:val="720"/>
  <w:noPunctuationKerning/>
  <w:characterSpacingControl w:val="doNotCompress"/>
  <w:footnotePr>
    <w:footnote w:id="-1"/>
    <w:footnote w:id="0"/>
  </w:footnotePr>
  <w:endnotePr>
    <w:endnote w:id="-1"/>
    <w:endnote w:id="0"/>
  </w:endnotePr>
  <w:compat/>
  <w:rsids>
    <w:rsidRoot w:val="000E7A6B"/>
    <w:rsid w:val="000023F1"/>
    <w:rsid w:val="000103C7"/>
    <w:rsid w:val="00060DFC"/>
    <w:rsid w:val="00060E3C"/>
    <w:rsid w:val="00061034"/>
    <w:rsid w:val="00070495"/>
    <w:rsid w:val="00071B52"/>
    <w:rsid w:val="0007520E"/>
    <w:rsid w:val="00077C6D"/>
    <w:rsid w:val="000B7DA8"/>
    <w:rsid w:val="000C3EFE"/>
    <w:rsid w:val="000D43B2"/>
    <w:rsid w:val="000E7A6B"/>
    <w:rsid w:val="000F2F1D"/>
    <w:rsid w:val="00105B65"/>
    <w:rsid w:val="00106A95"/>
    <w:rsid w:val="00110C5F"/>
    <w:rsid w:val="00112ABF"/>
    <w:rsid w:val="001209AB"/>
    <w:rsid w:val="00125627"/>
    <w:rsid w:val="0012564A"/>
    <w:rsid w:val="001261E9"/>
    <w:rsid w:val="00135B1D"/>
    <w:rsid w:val="00136692"/>
    <w:rsid w:val="0013733D"/>
    <w:rsid w:val="00140303"/>
    <w:rsid w:val="0015399D"/>
    <w:rsid w:val="00154BB1"/>
    <w:rsid w:val="00165240"/>
    <w:rsid w:val="00185312"/>
    <w:rsid w:val="001A17AC"/>
    <w:rsid w:val="001B0EB0"/>
    <w:rsid w:val="001C380A"/>
    <w:rsid w:val="001C39C4"/>
    <w:rsid w:val="001C3B37"/>
    <w:rsid w:val="001C76FD"/>
    <w:rsid w:val="001D185A"/>
    <w:rsid w:val="00204EBD"/>
    <w:rsid w:val="0021430B"/>
    <w:rsid w:val="00216553"/>
    <w:rsid w:val="0021687E"/>
    <w:rsid w:val="00224952"/>
    <w:rsid w:val="00232D4B"/>
    <w:rsid w:val="002351BE"/>
    <w:rsid w:val="00245CB9"/>
    <w:rsid w:val="00255735"/>
    <w:rsid w:val="0026120E"/>
    <w:rsid w:val="0026300C"/>
    <w:rsid w:val="00267CC0"/>
    <w:rsid w:val="00272AE7"/>
    <w:rsid w:val="002734E9"/>
    <w:rsid w:val="002A3F8C"/>
    <w:rsid w:val="002B1444"/>
    <w:rsid w:val="002B47B8"/>
    <w:rsid w:val="002C1BC0"/>
    <w:rsid w:val="002D2996"/>
    <w:rsid w:val="002F341B"/>
    <w:rsid w:val="00333A3F"/>
    <w:rsid w:val="00335C92"/>
    <w:rsid w:val="00346A45"/>
    <w:rsid w:val="003625F4"/>
    <w:rsid w:val="00366172"/>
    <w:rsid w:val="003704F7"/>
    <w:rsid w:val="00393DD8"/>
    <w:rsid w:val="003A185D"/>
    <w:rsid w:val="003A4DB6"/>
    <w:rsid w:val="003A65CF"/>
    <w:rsid w:val="003B24F2"/>
    <w:rsid w:val="003C188B"/>
    <w:rsid w:val="003D1C7C"/>
    <w:rsid w:val="003D4F12"/>
    <w:rsid w:val="003D7FED"/>
    <w:rsid w:val="003E14F1"/>
    <w:rsid w:val="003F31DE"/>
    <w:rsid w:val="003F6440"/>
    <w:rsid w:val="004029BF"/>
    <w:rsid w:val="00422D2C"/>
    <w:rsid w:val="004251FF"/>
    <w:rsid w:val="00434EA8"/>
    <w:rsid w:val="00442C17"/>
    <w:rsid w:val="004432FF"/>
    <w:rsid w:val="004470E1"/>
    <w:rsid w:val="00452DEA"/>
    <w:rsid w:val="0045722F"/>
    <w:rsid w:val="00460BCA"/>
    <w:rsid w:val="00462B99"/>
    <w:rsid w:val="00470869"/>
    <w:rsid w:val="00472A0F"/>
    <w:rsid w:val="00487579"/>
    <w:rsid w:val="004960EF"/>
    <w:rsid w:val="004977D5"/>
    <w:rsid w:val="004B5B67"/>
    <w:rsid w:val="004C0DEC"/>
    <w:rsid w:val="004E62AD"/>
    <w:rsid w:val="004F4881"/>
    <w:rsid w:val="004F6301"/>
    <w:rsid w:val="00504B9D"/>
    <w:rsid w:val="00507E9A"/>
    <w:rsid w:val="00517A98"/>
    <w:rsid w:val="0052704D"/>
    <w:rsid w:val="005273D5"/>
    <w:rsid w:val="00530AAD"/>
    <w:rsid w:val="005334B7"/>
    <w:rsid w:val="00547608"/>
    <w:rsid w:val="00550F94"/>
    <w:rsid w:val="00554027"/>
    <w:rsid w:val="00556C86"/>
    <w:rsid w:val="00565139"/>
    <w:rsid w:val="005654E8"/>
    <w:rsid w:val="0057590C"/>
    <w:rsid w:val="00575B10"/>
    <w:rsid w:val="0059439E"/>
    <w:rsid w:val="005B1B10"/>
    <w:rsid w:val="005B2344"/>
    <w:rsid w:val="005B7620"/>
    <w:rsid w:val="005C502A"/>
    <w:rsid w:val="005D1066"/>
    <w:rsid w:val="005E4AAA"/>
    <w:rsid w:val="005F0A4B"/>
    <w:rsid w:val="005F4F00"/>
    <w:rsid w:val="005F6F6D"/>
    <w:rsid w:val="00613F39"/>
    <w:rsid w:val="0061751D"/>
    <w:rsid w:val="006308D8"/>
    <w:rsid w:val="00631FCB"/>
    <w:rsid w:val="00633C6F"/>
    <w:rsid w:val="00643A94"/>
    <w:rsid w:val="00650B2F"/>
    <w:rsid w:val="00675110"/>
    <w:rsid w:val="00682B20"/>
    <w:rsid w:val="006901F4"/>
    <w:rsid w:val="00690EFA"/>
    <w:rsid w:val="00694AA5"/>
    <w:rsid w:val="006A47C2"/>
    <w:rsid w:val="006B3DD1"/>
    <w:rsid w:val="006C2830"/>
    <w:rsid w:val="006D1794"/>
    <w:rsid w:val="006F02C2"/>
    <w:rsid w:val="006F0AB2"/>
    <w:rsid w:val="006F718B"/>
    <w:rsid w:val="007033E9"/>
    <w:rsid w:val="007334AD"/>
    <w:rsid w:val="007347D7"/>
    <w:rsid w:val="007373FA"/>
    <w:rsid w:val="00742A1A"/>
    <w:rsid w:val="00743855"/>
    <w:rsid w:val="00744147"/>
    <w:rsid w:val="0074634B"/>
    <w:rsid w:val="007500BF"/>
    <w:rsid w:val="0075763D"/>
    <w:rsid w:val="00767097"/>
    <w:rsid w:val="00781B01"/>
    <w:rsid w:val="007834BF"/>
    <w:rsid w:val="00787DAE"/>
    <w:rsid w:val="007902F6"/>
    <w:rsid w:val="007917ED"/>
    <w:rsid w:val="0079644C"/>
    <w:rsid w:val="007A6622"/>
    <w:rsid w:val="007A6A41"/>
    <w:rsid w:val="007B21F9"/>
    <w:rsid w:val="007B26E0"/>
    <w:rsid w:val="007B39CC"/>
    <w:rsid w:val="007C2960"/>
    <w:rsid w:val="007D03C5"/>
    <w:rsid w:val="007E0CEB"/>
    <w:rsid w:val="007F303E"/>
    <w:rsid w:val="007F32CB"/>
    <w:rsid w:val="00810B61"/>
    <w:rsid w:val="00811DF8"/>
    <w:rsid w:val="0081687D"/>
    <w:rsid w:val="00835DBC"/>
    <w:rsid w:val="00837092"/>
    <w:rsid w:val="00842CE3"/>
    <w:rsid w:val="00852CDA"/>
    <w:rsid w:val="00864393"/>
    <w:rsid w:val="00864846"/>
    <w:rsid w:val="00876FF3"/>
    <w:rsid w:val="008772B3"/>
    <w:rsid w:val="00882C37"/>
    <w:rsid w:val="0089011F"/>
    <w:rsid w:val="00892063"/>
    <w:rsid w:val="008A1E70"/>
    <w:rsid w:val="008A63A5"/>
    <w:rsid w:val="008B5148"/>
    <w:rsid w:val="008C0A78"/>
    <w:rsid w:val="008C2250"/>
    <w:rsid w:val="008C3584"/>
    <w:rsid w:val="008F263A"/>
    <w:rsid w:val="0090394E"/>
    <w:rsid w:val="009153C5"/>
    <w:rsid w:val="009321DF"/>
    <w:rsid w:val="00933D57"/>
    <w:rsid w:val="00940898"/>
    <w:rsid w:val="00956F81"/>
    <w:rsid w:val="00964E23"/>
    <w:rsid w:val="00975402"/>
    <w:rsid w:val="00977671"/>
    <w:rsid w:val="00981E11"/>
    <w:rsid w:val="009A086D"/>
    <w:rsid w:val="009A0E3F"/>
    <w:rsid w:val="009A462A"/>
    <w:rsid w:val="009A53D2"/>
    <w:rsid w:val="009A6C68"/>
    <w:rsid w:val="009C2953"/>
    <w:rsid w:val="009C31D9"/>
    <w:rsid w:val="009E1548"/>
    <w:rsid w:val="009E1724"/>
    <w:rsid w:val="009E7B99"/>
    <w:rsid w:val="009F2F6E"/>
    <w:rsid w:val="009F31A2"/>
    <w:rsid w:val="009F34DD"/>
    <w:rsid w:val="00A3426B"/>
    <w:rsid w:val="00A411D2"/>
    <w:rsid w:val="00A44EC6"/>
    <w:rsid w:val="00A46190"/>
    <w:rsid w:val="00A52BD8"/>
    <w:rsid w:val="00A556EF"/>
    <w:rsid w:val="00A76459"/>
    <w:rsid w:val="00A8210B"/>
    <w:rsid w:val="00A92932"/>
    <w:rsid w:val="00AA1E70"/>
    <w:rsid w:val="00AB102A"/>
    <w:rsid w:val="00AC6DC0"/>
    <w:rsid w:val="00AD2782"/>
    <w:rsid w:val="00AE27A5"/>
    <w:rsid w:val="00AE5BE3"/>
    <w:rsid w:val="00AF0CD6"/>
    <w:rsid w:val="00AF5ED8"/>
    <w:rsid w:val="00B04C6A"/>
    <w:rsid w:val="00B23D07"/>
    <w:rsid w:val="00B26817"/>
    <w:rsid w:val="00B63A76"/>
    <w:rsid w:val="00B679CA"/>
    <w:rsid w:val="00B76823"/>
    <w:rsid w:val="00B876BB"/>
    <w:rsid w:val="00B948EA"/>
    <w:rsid w:val="00B95DB3"/>
    <w:rsid w:val="00BA4741"/>
    <w:rsid w:val="00BB4F9F"/>
    <w:rsid w:val="00BB633F"/>
    <w:rsid w:val="00BB64E3"/>
    <w:rsid w:val="00BD0BBB"/>
    <w:rsid w:val="00BE7676"/>
    <w:rsid w:val="00BF1ACF"/>
    <w:rsid w:val="00BF7025"/>
    <w:rsid w:val="00C015A3"/>
    <w:rsid w:val="00C0451D"/>
    <w:rsid w:val="00C06E76"/>
    <w:rsid w:val="00C126B0"/>
    <w:rsid w:val="00C2101B"/>
    <w:rsid w:val="00C30B7C"/>
    <w:rsid w:val="00C479C1"/>
    <w:rsid w:val="00C749D6"/>
    <w:rsid w:val="00C76F6D"/>
    <w:rsid w:val="00C833FF"/>
    <w:rsid w:val="00C84E14"/>
    <w:rsid w:val="00CC0CB4"/>
    <w:rsid w:val="00CC28DE"/>
    <w:rsid w:val="00CC2ADC"/>
    <w:rsid w:val="00CC441C"/>
    <w:rsid w:val="00CC62BE"/>
    <w:rsid w:val="00CC799A"/>
    <w:rsid w:val="00CD5CD2"/>
    <w:rsid w:val="00CE2262"/>
    <w:rsid w:val="00CE2C65"/>
    <w:rsid w:val="00CF13D7"/>
    <w:rsid w:val="00D00436"/>
    <w:rsid w:val="00D06042"/>
    <w:rsid w:val="00D12684"/>
    <w:rsid w:val="00D23AEB"/>
    <w:rsid w:val="00D24D05"/>
    <w:rsid w:val="00D2679A"/>
    <w:rsid w:val="00D27A70"/>
    <w:rsid w:val="00D35009"/>
    <w:rsid w:val="00D408A6"/>
    <w:rsid w:val="00D512AB"/>
    <w:rsid w:val="00D55D14"/>
    <w:rsid w:val="00D67689"/>
    <w:rsid w:val="00D978FA"/>
    <w:rsid w:val="00DA7A6B"/>
    <w:rsid w:val="00DB0B66"/>
    <w:rsid w:val="00DC0137"/>
    <w:rsid w:val="00DC53DE"/>
    <w:rsid w:val="00DD420E"/>
    <w:rsid w:val="00DF6314"/>
    <w:rsid w:val="00E01DB2"/>
    <w:rsid w:val="00E01F46"/>
    <w:rsid w:val="00E020F1"/>
    <w:rsid w:val="00E057CB"/>
    <w:rsid w:val="00E07805"/>
    <w:rsid w:val="00E10E12"/>
    <w:rsid w:val="00E11F61"/>
    <w:rsid w:val="00E23622"/>
    <w:rsid w:val="00E30BAF"/>
    <w:rsid w:val="00E325C6"/>
    <w:rsid w:val="00E35FB1"/>
    <w:rsid w:val="00E366D8"/>
    <w:rsid w:val="00E51CB2"/>
    <w:rsid w:val="00E8384F"/>
    <w:rsid w:val="00E917D4"/>
    <w:rsid w:val="00E92930"/>
    <w:rsid w:val="00EA3906"/>
    <w:rsid w:val="00EA5EAF"/>
    <w:rsid w:val="00EB16DE"/>
    <w:rsid w:val="00EB2643"/>
    <w:rsid w:val="00ED5721"/>
    <w:rsid w:val="00EE417E"/>
    <w:rsid w:val="00EE49B0"/>
    <w:rsid w:val="00EF1DBC"/>
    <w:rsid w:val="00EF1DE9"/>
    <w:rsid w:val="00EF399D"/>
    <w:rsid w:val="00F04FAB"/>
    <w:rsid w:val="00F07C74"/>
    <w:rsid w:val="00F3319A"/>
    <w:rsid w:val="00F41D38"/>
    <w:rsid w:val="00F55176"/>
    <w:rsid w:val="00F673DF"/>
    <w:rsid w:val="00F77FB5"/>
    <w:rsid w:val="00F87265"/>
    <w:rsid w:val="00FA0DD8"/>
    <w:rsid w:val="00FA2C56"/>
    <w:rsid w:val="00FA53E3"/>
    <w:rsid w:val="00FD0588"/>
    <w:rsid w:val="00FD5F91"/>
    <w:rsid w:val="00FE1D63"/>
    <w:rsid w:val="00FF35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paragraph" w:styleId="NormalWeb">
    <w:name w:val="Normal (Web)"/>
    <w:basedOn w:val="Normal"/>
    <w:uiPriority w:val="99"/>
    <w:unhideWhenUsed/>
    <w:rsid w:val="00077C6D"/>
    <w:pPr>
      <w:spacing w:before="100" w:beforeAutospacing="1" w:after="100" w:afterAutospacing="1"/>
    </w:pPr>
  </w:style>
  <w:style w:type="paragraph" w:styleId="ListBullet">
    <w:name w:val="List Bullet"/>
    <w:basedOn w:val="Normal"/>
    <w:rsid w:val="009A6C68"/>
    <w:pPr>
      <w:numPr>
        <w:numId w:val="1"/>
      </w:numPr>
    </w:pPr>
  </w:style>
  <w:style w:type="paragraph" w:styleId="HTMLPreformatted">
    <w:name w:val="HTML Preformatted"/>
    <w:basedOn w:val="Normal"/>
    <w:link w:val="HTMLPreformattedChar"/>
    <w:uiPriority w:val="99"/>
    <w:unhideWhenUsed/>
    <w:rsid w:val="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87265"/>
    <w:rPr>
      <w:rFonts w:ascii="Courier New" w:hAnsi="Courier New" w:cs="Courier New"/>
    </w:rPr>
  </w:style>
  <w:style w:type="character" w:styleId="Hyperlink">
    <w:name w:val="Hyperlink"/>
    <w:basedOn w:val="DefaultParagraphFont"/>
    <w:uiPriority w:val="99"/>
    <w:unhideWhenUsed/>
    <w:rsid w:val="00F87265"/>
    <w:rPr>
      <w:color w:val="0000FF"/>
      <w:u w:val="single"/>
    </w:rPr>
  </w:style>
  <w:style w:type="character" w:styleId="CommentReference">
    <w:name w:val="annotation reference"/>
    <w:basedOn w:val="DefaultParagraphFont"/>
    <w:rsid w:val="007F32CB"/>
    <w:rPr>
      <w:sz w:val="16"/>
      <w:szCs w:val="16"/>
    </w:rPr>
  </w:style>
  <w:style w:type="paragraph" w:styleId="CommentText">
    <w:name w:val="annotation text"/>
    <w:basedOn w:val="Normal"/>
    <w:link w:val="CommentTextChar"/>
    <w:rsid w:val="007F32CB"/>
    <w:rPr>
      <w:sz w:val="20"/>
      <w:szCs w:val="20"/>
    </w:rPr>
  </w:style>
  <w:style w:type="character" w:customStyle="1" w:styleId="CommentTextChar">
    <w:name w:val="Comment Text Char"/>
    <w:basedOn w:val="DefaultParagraphFont"/>
    <w:link w:val="CommentText"/>
    <w:rsid w:val="007F32CB"/>
  </w:style>
  <w:style w:type="paragraph" w:styleId="CommentSubject">
    <w:name w:val="annotation subject"/>
    <w:basedOn w:val="CommentText"/>
    <w:next w:val="CommentText"/>
    <w:link w:val="CommentSubjectChar"/>
    <w:rsid w:val="007F32CB"/>
    <w:rPr>
      <w:b/>
      <w:bCs/>
    </w:rPr>
  </w:style>
  <w:style w:type="character" w:customStyle="1" w:styleId="CommentSubjectChar">
    <w:name w:val="Comment Subject Char"/>
    <w:basedOn w:val="CommentTextChar"/>
    <w:link w:val="CommentSubject"/>
    <w:rsid w:val="007F32CB"/>
    <w:rPr>
      <w:b/>
      <w:bCs/>
    </w:rPr>
  </w:style>
  <w:style w:type="paragraph" w:styleId="Revision">
    <w:name w:val="Revision"/>
    <w:hidden/>
    <w:uiPriority w:val="99"/>
    <w:semiHidden/>
    <w:rsid w:val="007F32C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paragraph" w:styleId="NormalWeb">
    <w:name w:val="Normal (Web)"/>
    <w:basedOn w:val="Normal"/>
    <w:uiPriority w:val="99"/>
    <w:unhideWhenUsed/>
    <w:rsid w:val="00077C6D"/>
    <w:pPr>
      <w:spacing w:before="100" w:beforeAutospacing="1" w:after="100" w:afterAutospacing="1"/>
    </w:pPr>
  </w:style>
  <w:style w:type="paragraph" w:styleId="ListBullet">
    <w:name w:val="List Bullet"/>
    <w:basedOn w:val="Normal"/>
    <w:rsid w:val="009A6C68"/>
    <w:pPr>
      <w:numPr>
        <w:numId w:val="1"/>
      </w:numPr>
    </w:pPr>
  </w:style>
  <w:style w:type="paragraph" w:styleId="HTMLPreformatted">
    <w:name w:val="HTML Preformatted"/>
    <w:basedOn w:val="Normal"/>
    <w:link w:val="HTMLPreformattedChar"/>
    <w:uiPriority w:val="99"/>
    <w:unhideWhenUsed/>
    <w:rsid w:val="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87265"/>
    <w:rPr>
      <w:rFonts w:ascii="Courier New" w:hAnsi="Courier New" w:cs="Courier New"/>
    </w:rPr>
  </w:style>
  <w:style w:type="character" w:styleId="Hyperlink">
    <w:name w:val="Hyperlink"/>
    <w:basedOn w:val="DefaultParagraphFont"/>
    <w:uiPriority w:val="99"/>
    <w:unhideWhenUsed/>
    <w:rsid w:val="00F87265"/>
    <w:rPr>
      <w:color w:val="0000FF"/>
      <w:u w:val="single"/>
    </w:rPr>
  </w:style>
</w:styles>
</file>

<file path=word/webSettings.xml><?xml version="1.0" encoding="utf-8"?>
<w:webSettings xmlns:r="http://schemas.openxmlformats.org/officeDocument/2006/relationships" xmlns:w="http://schemas.openxmlformats.org/wordprocessingml/2006/main">
  <w:divs>
    <w:div w:id="352732742">
      <w:bodyDiv w:val="1"/>
      <w:marLeft w:val="0"/>
      <w:marRight w:val="0"/>
      <w:marTop w:val="0"/>
      <w:marBottom w:val="0"/>
      <w:divBdr>
        <w:top w:val="none" w:sz="0" w:space="0" w:color="auto"/>
        <w:left w:val="none" w:sz="0" w:space="0" w:color="auto"/>
        <w:bottom w:val="none" w:sz="0" w:space="0" w:color="auto"/>
        <w:right w:val="none" w:sz="0" w:space="0" w:color="auto"/>
      </w:divBdr>
    </w:div>
    <w:div w:id="1694964064">
      <w:bodyDiv w:val="1"/>
      <w:marLeft w:val="0"/>
      <w:marRight w:val="0"/>
      <w:marTop w:val="0"/>
      <w:marBottom w:val="0"/>
      <w:divBdr>
        <w:top w:val="none" w:sz="0" w:space="0" w:color="auto"/>
        <w:left w:val="none" w:sz="0" w:space="0" w:color="auto"/>
        <w:bottom w:val="none" w:sz="0" w:space="0" w:color="auto"/>
        <w:right w:val="none" w:sz="0" w:space="0" w:color="auto"/>
      </w:divBdr>
    </w:div>
    <w:div w:id="1937252654">
      <w:bodyDiv w:val="1"/>
      <w:marLeft w:val="0"/>
      <w:marRight w:val="0"/>
      <w:marTop w:val="0"/>
      <w:marBottom w:val="0"/>
      <w:divBdr>
        <w:top w:val="none" w:sz="0" w:space="0" w:color="auto"/>
        <w:left w:val="none" w:sz="0" w:space="0" w:color="auto"/>
        <w:bottom w:val="none" w:sz="0" w:space="0" w:color="auto"/>
        <w:right w:val="none" w:sz="0" w:space="0" w:color="auto"/>
      </w:divBdr>
    </w:div>
    <w:div w:id="19395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mailto:prb@ridge.aps.org"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son\Application%20Data\Microsoft\Templates\Request%20for%20academic%20department%20inform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Request for academic department information.dot</Template>
  <TotalTime>58</TotalTime>
  <Pages>1</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Alan</cp:lastModifiedBy>
  <cp:revision>8</cp:revision>
  <cp:lastPrinted>2012-03-20T01:48:00Z</cp:lastPrinted>
  <dcterms:created xsi:type="dcterms:W3CDTF">2012-03-20T14:24:00Z</dcterms:created>
  <dcterms:modified xsi:type="dcterms:W3CDTF">2012-03-20T21:34:00Z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TC060900241033</vt:lpwstr>
  </property>
</Properties>
</file>