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Pr="004F4881" w:rsidRDefault="000E7A6B" w:rsidP="00643A94">
      <w:pPr>
        <w:pStyle w:val="SenderAddress"/>
      </w:pPr>
      <w:r w:rsidRPr="004F4881">
        <w:t>Jason Larkin</w:t>
      </w:r>
    </w:p>
    <w:p w:rsidR="009C31D9" w:rsidRPr="004F4881" w:rsidRDefault="009C31D9" w:rsidP="00643A94">
      <w:pPr>
        <w:pStyle w:val="SenderAddress"/>
      </w:pPr>
      <w:r w:rsidRPr="004F4881">
        <w:t>Carnegie Mellon University</w:t>
      </w:r>
    </w:p>
    <w:p w:rsidR="009C31D9" w:rsidRPr="004F4881" w:rsidRDefault="009C31D9" w:rsidP="00643A94">
      <w:pPr>
        <w:pStyle w:val="SenderAddress"/>
      </w:pPr>
      <w:r w:rsidRPr="004F4881">
        <w:t>Department of Mechanical Engineering</w:t>
      </w:r>
    </w:p>
    <w:p w:rsidR="00FD5F91" w:rsidRPr="004F4881" w:rsidRDefault="000E7A6B" w:rsidP="00643A94">
      <w:pPr>
        <w:pStyle w:val="SenderAddress"/>
      </w:pPr>
      <w:r w:rsidRPr="004F4881">
        <w:t>5000 Forbes Ave</w:t>
      </w:r>
    </w:p>
    <w:p w:rsidR="00FD5F91" w:rsidRPr="004F4881" w:rsidRDefault="000E7A6B" w:rsidP="00643A94">
      <w:pPr>
        <w:pStyle w:val="SenderAddress"/>
      </w:pPr>
      <w:r w:rsidRPr="004F4881">
        <w:t>Pittsburgh, PA 151</w:t>
      </w:r>
    </w:p>
    <w:p w:rsidR="00BD0BBB" w:rsidRPr="004F4881" w:rsidRDefault="00CB07F6" w:rsidP="00BD0BBB">
      <w:pPr>
        <w:pStyle w:val="Date"/>
      </w:pPr>
      <w:r w:rsidRPr="004F4881">
        <w:fldChar w:fldCharType="begin"/>
      </w:r>
      <w:r w:rsidR="00487579" w:rsidRPr="004F4881">
        <w:instrText xml:space="preserve"> CREATEDATE  \@ "MMMM d, yyyy"  \* MERGEFORMAT </w:instrText>
      </w:r>
      <w:r w:rsidRPr="004F4881">
        <w:fldChar w:fldCharType="separate"/>
      </w:r>
      <w:r w:rsidR="000E7A6B" w:rsidRPr="004F4881">
        <w:rPr>
          <w:noProof/>
        </w:rPr>
        <w:t>December 11, 2011</w:t>
      </w:r>
      <w:r w:rsidRPr="004F4881">
        <w:fldChar w:fldCharType="end"/>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4F4881">
        <w:t>Athanasios</w:t>
      </w:r>
      <w:proofErr w:type="spellEnd"/>
      <w:r w:rsidRPr="004F4881">
        <w:t xml:space="preserve"> </w:t>
      </w:r>
      <w:proofErr w:type="spellStart"/>
      <w:r w:rsidRPr="004F4881">
        <w:t>Chantis</w:t>
      </w:r>
      <w:proofErr w:type="spellEnd"/>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Assistant Editor</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Physical Review B</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 xml:space="preserve">Email: </w:t>
      </w:r>
      <w:hyperlink r:id="rId9" w:history="1">
        <w:r w:rsidRPr="004F4881">
          <w:rPr>
            <w:color w:val="0000FF"/>
            <w:u w:val="single"/>
          </w:rPr>
          <w:t>prb@ridge.aps.org</w:t>
        </w:r>
      </w:hyperlink>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Fax: 631-591-4141</w:t>
      </w:r>
    </w:p>
    <w:p w:rsidR="00D27A70" w:rsidRPr="004F4881" w:rsidRDefault="00D27A70" w:rsidP="00852CDA">
      <w:pPr>
        <w:pStyle w:val="Salutation"/>
      </w:pPr>
      <w:r w:rsidRPr="004F4881">
        <w:t xml:space="preserve">Dear </w:t>
      </w:r>
      <w:proofErr w:type="spellStart"/>
      <w:r w:rsidR="00335C92" w:rsidRPr="004F4881">
        <w:t>Athanasios</w:t>
      </w:r>
      <w:proofErr w:type="spellEnd"/>
      <w:r w:rsidR="00335C92" w:rsidRPr="004F4881">
        <w:t xml:space="preserve"> </w:t>
      </w:r>
      <w:proofErr w:type="spellStart"/>
      <w:r w:rsidR="00335C92" w:rsidRPr="004F4881">
        <w:t>Chantis</w:t>
      </w:r>
      <w:proofErr w:type="spellEnd"/>
      <w:r w:rsidRPr="004F4881">
        <w:t>:</w:t>
      </w:r>
    </w:p>
    <w:p w:rsidR="004F4881" w:rsidRPr="004F4881" w:rsidRDefault="00E917D4" w:rsidP="009A6C68">
      <w:pPr>
        <w:pStyle w:val="BodyText"/>
      </w:pPr>
      <w:r w:rsidRPr="004F4881">
        <w:t>Thank</w:t>
      </w:r>
      <w:r w:rsidR="00940898" w:rsidRPr="004F4881">
        <w:t xml:space="preserve"> you for organizing the review of</w:t>
      </w:r>
      <w:r w:rsidR="00B23D07" w:rsidRPr="004F4881">
        <w:t xml:space="preserve"> our manuscript </w:t>
      </w:r>
      <w:r w:rsidR="0089011F" w:rsidRPr="004F4881">
        <w:t>BP11533</w:t>
      </w:r>
      <w:r w:rsidR="00B23D07" w:rsidRPr="004F4881">
        <w:t xml:space="preserve">: </w:t>
      </w:r>
      <w:r w:rsidR="00940898" w:rsidRPr="004F4881">
        <w:t>“</w:t>
      </w:r>
      <w:r w:rsidR="00FA0DD8" w:rsidRPr="004F4881">
        <w:t>Comparison and evaluation of spectral-energy methods for predicting phonon properties</w:t>
      </w:r>
      <w:r w:rsidR="00224952" w:rsidRPr="004F4881">
        <w:t>.</w:t>
      </w:r>
      <w:r w:rsidR="00940898" w:rsidRPr="004F4881">
        <w:t>”</w:t>
      </w:r>
      <w:r w:rsidR="00BB633F" w:rsidRPr="004F4881">
        <w:t xml:space="preserve"> </w:t>
      </w:r>
      <w:r w:rsidR="00940898" w:rsidRPr="004F4881">
        <w:t xml:space="preserve"> Based on the referee’s report, w</w:t>
      </w:r>
      <w:r w:rsidR="00BB633F" w:rsidRPr="004F4881">
        <w:t>e be</w:t>
      </w:r>
      <w:r w:rsidR="006A47C2" w:rsidRPr="004F4881">
        <w:t>lieve that the</w:t>
      </w:r>
      <w:r w:rsidR="00940898" w:rsidRPr="004F4881">
        <w:t xml:space="preserve"> objective, contribution, and</w:t>
      </w:r>
      <w:r w:rsidR="006A47C2" w:rsidRPr="004F4881">
        <w:t xml:space="preserve"> </w:t>
      </w:r>
      <w:r w:rsidR="003F31DE" w:rsidRPr="004F4881">
        <w:t>importance of our manuscript w</w:t>
      </w:r>
      <w:r w:rsidR="00940898" w:rsidRPr="004F4881">
        <w:t>ere</w:t>
      </w:r>
      <w:r w:rsidR="003F31DE" w:rsidRPr="004F4881">
        <w:t xml:space="preserve"> not clear to the re</w:t>
      </w:r>
      <w:r w:rsidR="00940898" w:rsidRPr="004F4881">
        <w:t>feree</w:t>
      </w:r>
      <w:r w:rsidR="003F31DE" w:rsidRPr="004F4881">
        <w:t>.</w:t>
      </w:r>
      <w:r w:rsidR="00940898" w:rsidRPr="004F4881">
        <w:t xml:space="preserve"> </w:t>
      </w:r>
      <w:r w:rsidR="006F718B">
        <w:t>We are convinced</w:t>
      </w:r>
      <w:r w:rsidR="00940898" w:rsidRPr="004F4881">
        <w:t xml:space="preserve"> that our manuscript is suitable for </w:t>
      </w:r>
      <w:r w:rsidR="00AA1E70" w:rsidRPr="00D75CC1">
        <w:rPr>
          <w:i/>
        </w:rPr>
        <w:t>Physical Review B</w:t>
      </w:r>
      <w:r w:rsidR="00940898" w:rsidRPr="004F4881">
        <w:t xml:space="preserve"> and argue so in our response to the referee’s comments below.</w:t>
      </w:r>
    </w:p>
    <w:p w:rsidR="004F4881" w:rsidRPr="00D75CC1" w:rsidRDefault="003E14F1" w:rsidP="004F4881">
      <w:pPr>
        <w:pStyle w:val="HTMLPreformatted"/>
        <w:rPr>
          <w:rFonts w:ascii="Times New Roman" w:hAnsi="Times New Roman" w:cs="Times New Roman"/>
          <w:sz w:val="24"/>
          <w:szCs w:val="24"/>
        </w:rPr>
      </w:pPr>
      <w:r>
        <w:rPr>
          <w:rFonts w:ascii="Times New Roman" w:hAnsi="Times New Roman" w:cs="Times New Roman"/>
          <w:sz w:val="24"/>
          <w:szCs w:val="24"/>
        </w:rPr>
        <w:t>Before addressing</w:t>
      </w:r>
      <w:r w:rsidR="004F4881">
        <w:rPr>
          <w:rFonts w:ascii="Times New Roman" w:hAnsi="Times New Roman" w:cs="Times New Roman"/>
          <w:sz w:val="24"/>
          <w:szCs w:val="24"/>
        </w:rPr>
        <w:t xml:space="preserve"> the</w:t>
      </w:r>
      <w:r>
        <w:rPr>
          <w:rFonts w:ascii="Times New Roman" w:hAnsi="Times New Roman" w:cs="Times New Roman"/>
          <w:sz w:val="24"/>
          <w:szCs w:val="24"/>
        </w:rPr>
        <w:t xml:space="preserve"> referee’s</w:t>
      </w:r>
      <w:r w:rsidR="004F4881">
        <w:rPr>
          <w:rFonts w:ascii="Times New Roman" w:hAnsi="Times New Roman" w:cs="Times New Roman"/>
          <w:sz w:val="24"/>
          <w:szCs w:val="24"/>
        </w:rPr>
        <w:t xml:space="preserve"> comments</w:t>
      </w:r>
      <w:r>
        <w:rPr>
          <w:rFonts w:ascii="Times New Roman" w:hAnsi="Times New Roman" w:cs="Times New Roman"/>
          <w:sz w:val="24"/>
          <w:szCs w:val="24"/>
        </w:rPr>
        <w:t>, however,</w:t>
      </w:r>
      <w:r w:rsidR="004F4881">
        <w:rPr>
          <w:rFonts w:ascii="Times New Roman" w:hAnsi="Times New Roman" w:cs="Times New Roman"/>
          <w:sz w:val="24"/>
          <w:szCs w:val="24"/>
        </w:rPr>
        <w:t xml:space="preserve"> we</w:t>
      </w:r>
      <w:r w:rsidR="00C0451D">
        <w:rPr>
          <w:rFonts w:ascii="Times New Roman" w:hAnsi="Times New Roman" w:cs="Times New Roman"/>
          <w:sz w:val="24"/>
          <w:szCs w:val="24"/>
        </w:rPr>
        <w:t xml:space="preserve"> first</w:t>
      </w:r>
      <w:r w:rsidR="004F4881">
        <w:rPr>
          <w:rFonts w:ascii="Times New Roman" w:hAnsi="Times New Roman" w:cs="Times New Roman"/>
          <w:sz w:val="24"/>
          <w:szCs w:val="24"/>
        </w:rPr>
        <w:t xml:space="preserve"> want to emphasize </w:t>
      </w:r>
      <w:r w:rsidR="00AA1E70" w:rsidRPr="00D75CC1">
        <w:rPr>
          <w:rFonts w:ascii="Times New Roman" w:hAnsi="Times New Roman" w:cs="Times New Roman"/>
          <w:sz w:val="24"/>
          <w:szCs w:val="24"/>
        </w:rPr>
        <w:t>the significant contributions of this manuscript:</w:t>
      </w:r>
    </w:p>
    <w:p w:rsidR="004F4881" w:rsidRPr="00D75CC1" w:rsidRDefault="004F4881" w:rsidP="004F4881">
      <w:pPr>
        <w:pStyle w:val="HTMLPreformatted"/>
        <w:rPr>
          <w:rFonts w:ascii="Times New Roman" w:hAnsi="Times New Roman" w:cs="Times New Roman"/>
          <w:sz w:val="24"/>
          <w:szCs w:val="24"/>
        </w:rPr>
      </w:pPr>
    </w:p>
    <w:p w:rsidR="004F488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 xml:space="preserve">The demonstration that </w:t>
      </w:r>
      <w:r w:rsidR="004F4881">
        <w:rPr>
          <w:rFonts w:ascii="Times New Roman" w:hAnsi="Times New Roman" w:cs="Times New Roman"/>
          <w:sz w:val="24"/>
          <w:szCs w:val="24"/>
        </w:rPr>
        <w:t xml:space="preserve">the </w:t>
      </w:r>
      <w:r w:rsidRPr="00D75CC1">
        <w:rPr>
          <w:rFonts w:ascii="Times New Roman" w:hAnsi="Times New Roman" w:cs="Times New Roman"/>
          <w:sz w:val="24"/>
          <w:szCs w:val="24"/>
        </w:rPr>
        <w:t>Phi’</w:t>
      </w:r>
      <w:r w:rsidR="004F4881">
        <w:rPr>
          <w:rFonts w:ascii="Times New Roman" w:hAnsi="Times New Roman" w:cs="Times New Roman"/>
          <w:sz w:val="24"/>
          <w:szCs w:val="24"/>
        </w:rPr>
        <w:t xml:space="preserve"> method for predicting phonon properties (which was previously proposed but never comprehensively validated)</w:t>
      </w:r>
      <w:r w:rsidRPr="00D75CC1">
        <w:rPr>
          <w:rFonts w:ascii="Times New Roman" w:hAnsi="Times New Roman" w:cs="Times New Roman"/>
          <w:sz w:val="24"/>
          <w:szCs w:val="24"/>
        </w:rPr>
        <w:t xml:space="preserve"> is incorrect, while it has been (and continues to be) used in research articles, including</w:t>
      </w:r>
      <w:r w:rsidR="004F4881">
        <w:rPr>
          <w:rFonts w:ascii="Times New Roman" w:hAnsi="Times New Roman" w:cs="Times New Roman"/>
          <w:sz w:val="24"/>
          <w:szCs w:val="24"/>
        </w:rPr>
        <w:t xml:space="preserve"> ones published in</w:t>
      </w:r>
      <w:r w:rsidRPr="00D75CC1">
        <w:rPr>
          <w:rFonts w:ascii="Times New Roman" w:hAnsi="Times New Roman" w:cs="Times New Roman"/>
          <w:sz w:val="24"/>
          <w:szCs w:val="24"/>
        </w:rPr>
        <w:t xml:space="preserve"> </w:t>
      </w:r>
      <w:r w:rsidRPr="00D75CC1">
        <w:rPr>
          <w:rFonts w:ascii="Times New Roman" w:hAnsi="Times New Roman" w:cs="Times New Roman"/>
          <w:i/>
          <w:sz w:val="24"/>
          <w:szCs w:val="24"/>
        </w:rPr>
        <w:t>Physical Review B</w:t>
      </w:r>
      <w:r w:rsidRPr="00D75CC1">
        <w:rPr>
          <w:rFonts w:ascii="Times New Roman" w:hAnsi="Times New Roman" w:cs="Times New Roman"/>
          <w:sz w:val="24"/>
          <w:szCs w:val="24"/>
        </w:rPr>
        <w:t>.</w:t>
      </w:r>
    </w:p>
    <w:p w:rsidR="008E54F4" w:rsidRPr="00D75CC1" w:rsidRDefault="008E54F4" w:rsidP="00D75CC1">
      <w:pPr>
        <w:pStyle w:val="HTMLPreformatted"/>
        <w:ind w:left="720"/>
        <w:rPr>
          <w:rFonts w:ascii="Times New Roman" w:hAnsi="Times New Roman" w:cs="Times New Roman"/>
          <w:sz w:val="24"/>
          <w:szCs w:val="24"/>
        </w:rPr>
      </w:pPr>
    </w:p>
    <w:p w:rsidR="004F4881" w:rsidRPr="00D75CC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The</w:t>
      </w:r>
      <w:r w:rsidR="004F4881">
        <w:rPr>
          <w:rFonts w:ascii="Times New Roman" w:hAnsi="Times New Roman" w:cs="Times New Roman"/>
          <w:sz w:val="24"/>
          <w:szCs w:val="24"/>
        </w:rPr>
        <w:t xml:space="preserve"> formal</w:t>
      </w:r>
      <w:r w:rsidRPr="00D75CC1">
        <w:rPr>
          <w:rFonts w:ascii="Times New Roman" w:hAnsi="Times New Roman" w:cs="Times New Roman"/>
          <w:sz w:val="24"/>
          <w:szCs w:val="24"/>
        </w:rPr>
        <w:t xml:space="preserve"> derivation of</w:t>
      </w:r>
      <w:r w:rsidR="004F4881">
        <w:rPr>
          <w:rFonts w:ascii="Times New Roman" w:hAnsi="Times New Roman" w:cs="Times New Roman"/>
          <w:sz w:val="24"/>
          <w:szCs w:val="24"/>
        </w:rPr>
        <w:t xml:space="preserve"> the</w:t>
      </w:r>
      <w:r w:rsidRPr="00D75CC1">
        <w:rPr>
          <w:rFonts w:ascii="Times New Roman" w:hAnsi="Times New Roman" w:cs="Times New Roman"/>
          <w:sz w:val="24"/>
          <w:szCs w:val="24"/>
        </w:rPr>
        <w:t xml:space="preserve"> Phi</w:t>
      </w:r>
      <w:r w:rsidR="004F4881">
        <w:rPr>
          <w:rFonts w:ascii="Times New Roman" w:hAnsi="Times New Roman" w:cs="Times New Roman"/>
          <w:sz w:val="24"/>
          <w:szCs w:val="24"/>
        </w:rPr>
        <w:t xml:space="preserve"> method for predicting phonon properties (which is rigorous and correct)</w:t>
      </w:r>
      <w:r w:rsidRPr="00D75CC1">
        <w:rPr>
          <w:rFonts w:ascii="Times New Roman" w:hAnsi="Times New Roman" w:cs="Times New Roman"/>
          <w:sz w:val="24"/>
          <w:szCs w:val="24"/>
        </w:rPr>
        <w:t xml:space="preserve"> in the frequency domain</w:t>
      </w:r>
      <w:r w:rsidR="004F4881">
        <w:rPr>
          <w:rFonts w:ascii="Times New Roman" w:hAnsi="Times New Roman" w:cs="Times New Roman"/>
          <w:sz w:val="24"/>
          <w:szCs w:val="24"/>
        </w:rPr>
        <w:t>. This new formulation</w:t>
      </w:r>
      <w:r w:rsidRPr="00D75CC1">
        <w:rPr>
          <w:rFonts w:ascii="Times New Roman" w:hAnsi="Times New Roman" w:cs="Times New Roman"/>
          <w:sz w:val="24"/>
          <w:szCs w:val="24"/>
        </w:rPr>
        <w:t xml:space="preserve"> has not been published before</w:t>
      </w:r>
      <w:r w:rsidR="004F4881">
        <w:rPr>
          <w:rFonts w:ascii="Times New Roman" w:hAnsi="Times New Roman" w:cs="Times New Roman"/>
          <w:sz w:val="24"/>
          <w:szCs w:val="24"/>
        </w:rPr>
        <w:t xml:space="preserve"> and </w:t>
      </w:r>
      <w:r w:rsidRPr="00D75CC1">
        <w:rPr>
          <w:rFonts w:ascii="Times New Roman" w:hAnsi="Times New Roman" w:cs="Times New Roman"/>
          <w:sz w:val="24"/>
          <w:szCs w:val="24"/>
        </w:rPr>
        <w:t xml:space="preserve">has particular advantages over </w:t>
      </w:r>
      <w:r w:rsidR="006F718B">
        <w:rPr>
          <w:rFonts w:ascii="Times New Roman" w:hAnsi="Times New Roman" w:cs="Times New Roman"/>
          <w:sz w:val="24"/>
          <w:szCs w:val="24"/>
        </w:rPr>
        <w:t>a similar</w:t>
      </w:r>
      <w:r w:rsidRPr="00D75CC1">
        <w:rPr>
          <w:rFonts w:ascii="Times New Roman" w:hAnsi="Times New Roman" w:cs="Times New Roman"/>
          <w:sz w:val="24"/>
          <w:szCs w:val="24"/>
        </w:rPr>
        <w:t xml:space="preserve"> time</w:t>
      </w:r>
      <w:r w:rsidR="006F718B">
        <w:rPr>
          <w:rFonts w:ascii="Times New Roman" w:hAnsi="Times New Roman" w:cs="Times New Roman"/>
          <w:sz w:val="24"/>
          <w:szCs w:val="24"/>
        </w:rPr>
        <w:t>-</w:t>
      </w:r>
      <w:r w:rsidRPr="00D75CC1">
        <w:rPr>
          <w:rFonts w:ascii="Times New Roman" w:hAnsi="Times New Roman" w:cs="Times New Roman"/>
          <w:sz w:val="24"/>
          <w:szCs w:val="24"/>
        </w:rPr>
        <w:t xml:space="preserve">domain approach </w:t>
      </w:r>
      <w:r w:rsidR="003E14F1">
        <w:rPr>
          <w:rFonts w:ascii="Times New Roman" w:hAnsi="Times New Roman" w:cs="Times New Roman"/>
          <w:sz w:val="24"/>
          <w:szCs w:val="24"/>
        </w:rPr>
        <w:t>described</w:t>
      </w:r>
      <w:r w:rsidRPr="00D75CC1">
        <w:rPr>
          <w:rFonts w:ascii="Times New Roman" w:hAnsi="Times New Roman" w:cs="Times New Roman"/>
          <w:sz w:val="24"/>
          <w:szCs w:val="24"/>
        </w:rPr>
        <w:t xml:space="preserve"> </w:t>
      </w:r>
      <w:r w:rsidR="004F4881">
        <w:rPr>
          <w:rFonts w:ascii="Times New Roman" w:hAnsi="Times New Roman" w:cs="Times New Roman"/>
          <w:sz w:val="24"/>
          <w:szCs w:val="24"/>
        </w:rPr>
        <w:t>previously</w:t>
      </w:r>
      <w:r w:rsidRPr="00D75CC1">
        <w:rPr>
          <w:rFonts w:ascii="Times New Roman" w:hAnsi="Times New Roman" w:cs="Times New Roman"/>
          <w:sz w:val="24"/>
          <w:szCs w:val="24"/>
        </w:rPr>
        <w:t>.</w:t>
      </w:r>
    </w:p>
    <w:p w:rsidR="003E14F1" w:rsidRDefault="003E14F1" w:rsidP="009A6C68">
      <w:pPr>
        <w:pStyle w:val="BodyText"/>
      </w:pPr>
    </w:p>
    <w:p w:rsidR="009153C5" w:rsidRPr="003E14F1" w:rsidRDefault="00AA1E70" w:rsidP="009A6C68">
      <w:pPr>
        <w:pStyle w:val="BodyText"/>
      </w:pPr>
      <w:r w:rsidRPr="00D75CC1">
        <w:rPr>
          <w:b/>
        </w:rPr>
        <w:t>Response to Referee</w:t>
      </w:r>
      <w:r w:rsidR="006F718B">
        <w:rPr>
          <w:b/>
        </w:rPr>
        <w:t xml:space="preserve"> </w:t>
      </w:r>
      <w:r w:rsidRPr="00D75CC1">
        <w:t>(referee’s text in italics)</w:t>
      </w:r>
    </w:p>
    <w:p w:rsidR="0081687D" w:rsidRPr="00D75CC1" w:rsidRDefault="004F4881" w:rsidP="00940898">
      <w:pPr>
        <w:pStyle w:val="HTMLPreformatted"/>
        <w:rPr>
          <w:rFonts w:ascii="Times New Roman" w:hAnsi="Times New Roman" w:cs="Times New Roman"/>
          <w:i/>
          <w:sz w:val="24"/>
          <w:szCs w:val="24"/>
        </w:rPr>
      </w:pPr>
      <w:r w:rsidRPr="004F4881">
        <w:rPr>
          <w:rFonts w:ascii="Times New Roman" w:hAnsi="Times New Roman" w:cs="Times New Roman"/>
          <w:sz w:val="24"/>
          <w:szCs w:val="24"/>
        </w:rPr>
        <w:t xml:space="preserve">1. </w:t>
      </w:r>
      <w:r w:rsidR="006F0AB2" w:rsidRPr="004F4881">
        <w:rPr>
          <w:rFonts w:ascii="Times New Roman" w:hAnsi="Times New Roman" w:cs="Times New Roman"/>
          <w:i/>
          <w:sz w:val="24"/>
          <w:szCs w:val="24"/>
        </w:rPr>
        <w:t>“</w:t>
      </w:r>
      <w:r w:rsidR="00AA1E70" w:rsidRPr="00D75CC1">
        <w:rPr>
          <w:rFonts w:ascii="Times New Roman" w:hAnsi="Times New Roman" w:cs="Times New Roman"/>
          <w:i/>
          <w:sz w:val="24"/>
          <w:szCs w:val="24"/>
        </w:rPr>
        <w:t>The authors present a theoretical article where they propose an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alternative expression to calculate the phonon properties (phonon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frequencies and life-times) in a molecular dynamics simulation (MD).</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The quantity proposed (called Phi') in the article has the advantage</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that it does not require a priori the knowledge of the phonon</w:t>
      </w:r>
      <w:r w:rsidR="00940898" w:rsidRPr="004F4881">
        <w:rPr>
          <w:rFonts w:ascii="Times New Roman" w:hAnsi="Times New Roman" w:cs="Times New Roman"/>
          <w:i/>
          <w:sz w:val="24"/>
          <w:szCs w:val="24"/>
        </w:rPr>
        <w:t xml:space="preserve"> </w:t>
      </w:r>
      <w:proofErr w:type="spellStart"/>
      <w:r w:rsidR="00AA1E70" w:rsidRPr="00D75CC1">
        <w:rPr>
          <w:rFonts w:ascii="Times New Roman" w:hAnsi="Times New Roman" w:cs="Times New Roman"/>
          <w:i/>
          <w:sz w:val="24"/>
          <w:szCs w:val="24"/>
        </w:rPr>
        <w:t>eigenmodes</w:t>
      </w:r>
      <w:proofErr w:type="spellEnd"/>
      <w:r w:rsidR="00AA1E70" w:rsidRPr="00D75CC1">
        <w:rPr>
          <w:rFonts w:ascii="Times New Roman" w:hAnsi="Times New Roman" w:cs="Times New Roman"/>
          <w:i/>
          <w:sz w:val="24"/>
          <w:szCs w:val="24"/>
        </w:rPr>
        <w:t>.</w:t>
      </w:r>
    </w:p>
    <w:p w:rsidR="0081687D" w:rsidRPr="00D75CC1" w:rsidRDefault="0081687D" w:rsidP="0081687D">
      <w:pPr>
        <w:pStyle w:val="HTMLPreformatted"/>
        <w:rPr>
          <w:rFonts w:ascii="Times New Roman" w:hAnsi="Times New Roman" w:cs="Times New Roman"/>
          <w:i/>
          <w:sz w:val="24"/>
          <w:szCs w:val="24"/>
        </w:rPr>
      </w:pPr>
    </w:p>
    <w:p w:rsidR="005273D5"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I would have recommended the authors to publish the article in its</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current form in a more specialized journal, the predictions of phonon</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properties using MD has been reported a </w:t>
      </w:r>
      <w:r w:rsidRPr="00D75CC1">
        <w:rPr>
          <w:rFonts w:ascii="Times New Roman" w:hAnsi="Times New Roman" w:cs="Times New Roman"/>
          <w:i/>
          <w:sz w:val="24"/>
          <w:szCs w:val="24"/>
        </w:rPr>
        <w:lastRenderedPageBreak/>
        <w:t>number of times and is now</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even discussed in text books. The use of Phi' does not improve the</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traditional methods. </w:t>
      </w:r>
    </w:p>
    <w:p w:rsidR="005273D5" w:rsidRPr="00D75CC1" w:rsidRDefault="005273D5" w:rsidP="009A086D">
      <w:pPr>
        <w:pStyle w:val="HTMLPreformatted"/>
        <w:rPr>
          <w:rFonts w:ascii="Times New Roman" w:hAnsi="Times New Roman" w:cs="Times New Roman"/>
          <w:i/>
          <w:sz w:val="24"/>
          <w:szCs w:val="24"/>
        </w:rPr>
      </w:pPr>
    </w:p>
    <w:p w:rsidR="009E7B99"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 xml:space="preserve">We </w:t>
      </w:r>
      <w:proofErr w:type="spellStart"/>
      <w:r w:rsidRPr="00D75CC1">
        <w:rPr>
          <w:rFonts w:ascii="Times New Roman" w:hAnsi="Times New Roman" w:cs="Times New Roman"/>
          <w:i/>
          <w:sz w:val="24"/>
          <w:szCs w:val="24"/>
        </w:rPr>
        <w:t>can not</w:t>
      </w:r>
      <w:proofErr w:type="spellEnd"/>
      <w:r w:rsidRPr="00D75CC1">
        <w:rPr>
          <w:rFonts w:ascii="Times New Roman" w:hAnsi="Times New Roman" w:cs="Times New Roman"/>
          <w:i/>
          <w:sz w:val="24"/>
          <w:szCs w:val="24"/>
        </w:rPr>
        <w:t xml:space="preserve"> see the point of using Phi' instead of</w:t>
      </w:r>
      <w:r w:rsidR="006F0AB2"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the frequency-energy spectral density (called Phi in the text).</w:t>
      </w:r>
      <w:r w:rsidR="006F0AB2" w:rsidRPr="004F4881">
        <w:rPr>
          <w:rFonts w:ascii="Times New Roman" w:hAnsi="Times New Roman" w:cs="Times New Roman"/>
          <w:i/>
          <w:sz w:val="24"/>
          <w:szCs w:val="24"/>
        </w:rPr>
        <w:t>”</w:t>
      </w:r>
    </w:p>
    <w:p w:rsidR="009E7B99" w:rsidRPr="00D75CC1" w:rsidRDefault="009E7B99" w:rsidP="0081687D">
      <w:pPr>
        <w:pStyle w:val="HTMLPreformatted"/>
        <w:rPr>
          <w:rFonts w:ascii="Times New Roman" w:hAnsi="Times New Roman" w:cs="Times New Roman"/>
          <w:sz w:val="24"/>
          <w:szCs w:val="24"/>
        </w:rPr>
      </w:pPr>
    </w:p>
    <w:p w:rsidR="004F4881" w:rsidRPr="00397D13" w:rsidRDefault="00AA1E70" w:rsidP="00397D13">
      <w:pPr>
        <w:autoSpaceDE w:val="0"/>
        <w:autoSpaceDN w:val="0"/>
        <w:adjustRightInd w:val="0"/>
        <w:rPr>
          <w:rFonts w:ascii="CMR10" w:hAnsi="CMR10" w:cs="CMR10"/>
          <w:sz w:val="22"/>
          <w:szCs w:val="22"/>
        </w:rPr>
      </w:pPr>
      <w:r w:rsidRPr="008333DA">
        <w:rPr>
          <w:b/>
        </w:rPr>
        <w:t>Response:</w:t>
      </w:r>
      <w:r w:rsidR="00C0451D" w:rsidRPr="008333DA">
        <w:t xml:space="preserve"> </w:t>
      </w:r>
      <w:r w:rsidR="006F0AB2" w:rsidRPr="008333DA">
        <w:t>We did not propose the Phi’ method in our manuscript. In fact, Phi’ was proposed in a previous work [PRB 81, 081411(R) (2010)] and has since been used, without full validation, by others [</w:t>
      </w:r>
      <w:r w:rsidR="003E14F1" w:rsidRPr="008333DA">
        <w:t xml:space="preserve">e.g., </w:t>
      </w:r>
      <w:r w:rsidR="006F0AB2" w:rsidRPr="008333DA">
        <w:t>PRB 84, 165418 (2011), PRB 84, 104302 (2011)</w:t>
      </w:r>
      <w:r w:rsidR="00D511DA">
        <w:t xml:space="preserve">, </w:t>
      </w:r>
      <w:r w:rsidR="00D511DA" w:rsidRPr="001B40E2">
        <w:t>Comp</w:t>
      </w:r>
      <w:r w:rsidR="00176957">
        <w:t>.</w:t>
      </w:r>
      <w:r w:rsidR="00D511DA" w:rsidRPr="001B40E2">
        <w:t xml:space="preserve"> Mat</w:t>
      </w:r>
      <w:r w:rsidR="00176957">
        <w:t>.</w:t>
      </w:r>
      <w:r w:rsidR="00D511DA" w:rsidRPr="001B40E2">
        <w:t xml:space="preserve"> </w:t>
      </w:r>
      <w:proofErr w:type="gramStart"/>
      <w:r w:rsidR="00D511DA" w:rsidRPr="001B40E2">
        <w:t>Sci</w:t>
      </w:r>
      <w:r w:rsidR="00176957">
        <w:t>.</w:t>
      </w:r>
      <w:r w:rsidR="00D511DA" w:rsidRPr="001B40E2">
        <w:t xml:space="preserve"> </w:t>
      </w:r>
      <w:r w:rsidR="00D511DA" w:rsidRPr="00F135D1">
        <w:rPr>
          <w:bCs/>
        </w:rPr>
        <w:t>53</w:t>
      </w:r>
      <w:r w:rsidR="00D511DA" w:rsidRPr="00F135D1">
        <w:t>,</w:t>
      </w:r>
      <w:r w:rsidR="00D511DA" w:rsidRPr="001B40E2">
        <w:t xml:space="preserve"> 278285</w:t>
      </w:r>
      <w:r w:rsidR="00397D13" w:rsidRPr="001B40E2">
        <w:t xml:space="preserve"> </w:t>
      </w:r>
      <w:r w:rsidR="009610B9">
        <w:t>(2011)</w:t>
      </w:r>
      <w:r w:rsidR="006F0AB2" w:rsidRPr="001B40E2">
        <w:t>]</w:t>
      </w:r>
      <w:r w:rsidR="009610B9">
        <w:t>.</w:t>
      </w:r>
      <w:proofErr w:type="gramEnd"/>
      <w:r w:rsidR="006F0AB2" w:rsidRPr="008333DA">
        <w:t xml:space="preserve"> </w:t>
      </w:r>
      <w:proofErr w:type="gramStart"/>
      <w:r w:rsidR="006F0AB2" w:rsidRPr="008333DA">
        <w:t>The objective of our work was to perform a detailed study of the Phi’ technique to assess whether or not it can accurately predict phonon properties.</w:t>
      </w:r>
      <w:proofErr w:type="gramEnd"/>
    </w:p>
    <w:p w:rsidR="004F4881" w:rsidRPr="00D75CC1" w:rsidRDefault="004F4881" w:rsidP="004F4881">
      <w:pPr>
        <w:pStyle w:val="HTMLPreformatted"/>
        <w:rPr>
          <w:rFonts w:ascii="Times New Roman" w:hAnsi="Times New Roman" w:cs="Times New Roman"/>
          <w:sz w:val="24"/>
          <w:szCs w:val="24"/>
        </w:rPr>
      </w:pPr>
    </w:p>
    <w:p w:rsidR="004F4881" w:rsidRPr="00D75CC1" w:rsidRDefault="00AA1E70" w:rsidP="004F4881">
      <w:pPr>
        <w:pStyle w:val="HTMLPreformatted"/>
        <w:rPr>
          <w:rFonts w:ascii="Times New Roman" w:hAnsi="Times New Roman" w:cs="Times New Roman"/>
          <w:sz w:val="24"/>
          <w:szCs w:val="24"/>
        </w:rPr>
      </w:pPr>
      <w:r w:rsidRPr="00D75CC1">
        <w:rPr>
          <w:rFonts w:ascii="Times New Roman" w:hAnsi="Times New Roman" w:cs="Times New Roman"/>
          <w:sz w:val="24"/>
          <w:szCs w:val="24"/>
        </w:rPr>
        <w:t>We highlight the sections of the manuscript where we believe this point is clear:</w:t>
      </w:r>
    </w:p>
    <w:p w:rsidR="004F4881" w:rsidRPr="00D75CC1" w:rsidRDefault="004F4881" w:rsidP="004F4881">
      <w:pPr>
        <w:pStyle w:val="HTMLPreformatted"/>
        <w:rPr>
          <w:rFonts w:ascii="Times New Roman" w:hAnsi="Times New Roman" w:cs="Times New Roman"/>
          <w:sz w:val="24"/>
          <w:szCs w:val="24"/>
        </w:rPr>
      </w:pPr>
    </w:p>
    <w:p w:rsidR="004F4881" w:rsidRPr="00BD7C73" w:rsidRDefault="00C0451D" w:rsidP="00BD7C73">
      <w:pPr>
        <w:autoSpaceDE w:val="0"/>
        <w:autoSpaceDN w:val="0"/>
        <w:adjustRightInd w:val="0"/>
      </w:pPr>
      <w:r>
        <w:t>P</w:t>
      </w:r>
      <w:r w:rsidR="004F4881" w:rsidRPr="004F4881">
        <w:t xml:space="preserve">age 2, last paragraph: </w:t>
      </w:r>
      <w:r w:rsidR="00BE1735">
        <w:t>“</w:t>
      </w:r>
      <w:r w:rsidR="00F7750F" w:rsidRPr="00F7750F">
        <w:t>An alternative expression for the</w:t>
      </w:r>
      <w:r w:rsidR="00F7750F">
        <w:t xml:space="preserve"> </w:t>
      </w:r>
      <w:r w:rsidR="00F7750F" w:rsidRPr="00F7750F">
        <w:t>phonon SED (referred to herein as Φ</w:t>
      </w:r>
      <w:r w:rsidR="00F7750F" w:rsidRPr="00F7750F">
        <w:rPr>
          <w:i/>
          <w:iCs/>
        </w:rPr>
        <w:t>′</w:t>
      </w:r>
      <w:r w:rsidR="00F7750F" w:rsidRPr="00F7750F">
        <w:t>), was recently proposed but has not been rigorously</w:t>
      </w:r>
      <w:r w:rsidR="00BD7C73">
        <w:t xml:space="preserve"> </w:t>
      </w:r>
      <w:r w:rsidR="00F7750F" w:rsidRPr="00F7750F">
        <w:t>tested.</w:t>
      </w:r>
      <w:r w:rsidR="00BE1735">
        <w:t>35-</w:t>
      </w:r>
      <w:r w:rsidR="00F7750F" w:rsidRPr="00F7750F">
        <w:t>37</w:t>
      </w:r>
      <w:r w:rsidR="00BE1735">
        <w:t>”</w:t>
      </w:r>
    </w:p>
    <w:p w:rsidR="004F4881" w:rsidRPr="00D75CC1" w:rsidRDefault="004F4881" w:rsidP="004F4881">
      <w:pPr>
        <w:pStyle w:val="HTMLPreformatted"/>
        <w:rPr>
          <w:rFonts w:ascii="Times New Roman" w:eastAsia="CMR12" w:hAnsi="Times New Roman" w:cs="Times New Roman"/>
          <w:sz w:val="24"/>
          <w:szCs w:val="24"/>
        </w:rPr>
      </w:pPr>
    </w:p>
    <w:p w:rsidR="00AA1E70" w:rsidRPr="00FA0358" w:rsidRDefault="00AA1E70" w:rsidP="00FA0358">
      <w:pPr>
        <w:autoSpaceDE w:val="0"/>
        <w:autoSpaceDN w:val="0"/>
        <w:adjustRightInd w:val="0"/>
      </w:pPr>
      <w:r w:rsidRPr="00D75CC1">
        <w:rPr>
          <w:rFonts w:eastAsia="CMR12"/>
        </w:rPr>
        <w:t>Page 3, first</w:t>
      </w:r>
      <w:r w:rsidR="003E14F1">
        <w:rPr>
          <w:rFonts w:eastAsia="CMR12"/>
        </w:rPr>
        <w:t xml:space="preserve"> full</w:t>
      </w:r>
      <w:r w:rsidRPr="00D75CC1">
        <w:rPr>
          <w:rFonts w:eastAsia="CMR12"/>
        </w:rPr>
        <w:t xml:space="preserve"> paragraph: </w:t>
      </w:r>
      <w:r w:rsidR="00161FE0">
        <w:rPr>
          <w:rFonts w:eastAsia="CMR12"/>
        </w:rPr>
        <w:t>“</w:t>
      </w:r>
      <w:r w:rsidR="00FA0358" w:rsidRPr="00FA0358">
        <w:t>The objective of this work is to assess the validity of Φ</w:t>
      </w:r>
      <w:r w:rsidR="00FA0358" w:rsidRPr="00FA0358">
        <w:rPr>
          <w:i/>
          <w:iCs/>
        </w:rPr>
        <w:t xml:space="preserve">′ </w:t>
      </w:r>
      <w:r w:rsidR="00FA0358">
        <w:t xml:space="preserve">as a phonon SED by comparing </w:t>
      </w:r>
      <w:r w:rsidR="00FA0358" w:rsidRPr="00FA0358">
        <w:t>the phonon properties it predicts to those predicted by Φ.</w:t>
      </w:r>
      <w:r w:rsidR="00161FE0">
        <w:t>”</w:t>
      </w:r>
    </w:p>
    <w:p w:rsidR="00AA1E70" w:rsidRDefault="00AA1E70" w:rsidP="00D75CC1">
      <w:pPr>
        <w:pStyle w:val="HTMLPreformatted"/>
        <w:rPr>
          <w:rFonts w:ascii="Times New Roman" w:hAnsi="Times New Roman" w:cs="Times New Roman"/>
          <w:sz w:val="24"/>
          <w:szCs w:val="24"/>
        </w:rPr>
      </w:pPr>
    </w:p>
    <w:p w:rsidR="00AA1E70" w:rsidRDefault="00C0451D" w:rsidP="00D75CC1">
      <w:pPr>
        <w:pStyle w:val="HTMLPreformatted"/>
        <w:rPr>
          <w:rFonts w:ascii="Times New Roman" w:hAnsi="Times New Roman" w:cs="Times New Roman"/>
          <w:sz w:val="24"/>
          <w:szCs w:val="24"/>
        </w:rPr>
      </w:pPr>
      <w:r>
        <w:rPr>
          <w:rFonts w:ascii="Times New Roman" w:hAnsi="Times New Roman" w:cs="Times New Roman"/>
          <w:sz w:val="24"/>
          <w:szCs w:val="24"/>
        </w:rPr>
        <w:t>We conclude that</w:t>
      </w:r>
      <w:r w:rsidR="003E14F1">
        <w:rPr>
          <w:rFonts w:ascii="Times New Roman" w:hAnsi="Times New Roman" w:cs="Times New Roman"/>
          <w:sz w:val="24"/>
          <w:szCs w:val="24"/>
        </w:rPr>
        <w:t xml:space="preserve"> the Phi’ method is incorrect and recommend that it not be used. This point is made in the following places in the manuscript:</w:t>
      </w:r>
    </w:p>
    <w:p w:rsidR="00AA1E70" w:rsidRDefault="00AA1E70" w:rsidP="00D75CC1">
      <w:pPr>
        <w:pStyle w:val="HTMLPreformatted"/>
        <w:rPr>
          <w:rFonts w:ascii="Times New Roman" w:hAnsi="Times New Roman" w:cs="Times New Roman"/>
          <w:sz w:val="24"/>
          <w:szCs w:val="24"/>
        </w:rPr>
      </w:pPr>
    </w:p>
    <w:p w:rsidR="004F4881" w:rsidRPr="004F4881" w:rsidRDefault="003E14F1" w:rsidP="004F4881">
      <w:pPr>
        <w:autoSpaceDE w:val="0"/>
        <w:autoSpaceDN w:val="0"/>
        <w:adjustRightInd w:val="0"/>
      </w:pPr>
      <w:r>
        <w:t>Page 3, first full paragraph:  “</w:t>
      </w:r>
      <w:r w:rsidR="004F4881" w:rsidRPr="004F4881">
        <w:t>While Φ</w:t>
      </w:r>
      <w:r w:rsidR="004F4881" w:rsidRPr="004F4881">
        <w:rPr>
          <w:i/>
          <w:iCs/>
        </w:rPr>
        <w:t xml:space="preserve">′ </w:t>
      </w:r>
      <w:r w:rsidR="004F4881" w:rsidRPr="004F4881">
        <w:t>is found to accurately predict the phonon frequencies, we find that it does not correctly predict the phonon lifetimes.</w:t>
      </w:r>
      <w:r>
        <w:t>”</w:t>
      </w:r>
    </w:p>
    <w:p w:rsidR="004F4881" w:rsidRPr="004F4881" w:rsidRDefault="004F4881" w:rsidP="004F4881">
      <w:pPr>
        <w:autoSpaceDE w:val="0"/>
        <w:autoSpaceDN w:val="0"/>
        <w:adjustRightInd w:val="0"/>
      </w:pPr>
    </w:p>
    <w:p w:rsidR="004F4881" w:rsidRPr="004F4881" w:rsidRDefault="003E14F1" w:rsidP="004F4881">
      <w:pPr>
        <w:autoSpaceDE w:val="0"/>
        <w:autoSpaceDN w:val="0"/>
        <w:adjustRightInd w:val="0"/>
      </w:pPr>
      <w:r>
        <w:t>Page 18: “</w:t>
      </w:r>
      <w:r w:rsidR="004F4881" w:rsidRPr="004F4881">
        <w:t>Thus, we do not recommend Φ</w:t>
      </w:r>
      <w:r w:rsidR="004F4881" w:rsidRPr="004F4881">
        <w:rPr>
          <w:i/>
          <w:iCs/>
        </w:rPr>
        <w:t xml:space="preserve">′ </w:t>
      </w:r>
      <w:r w:rsidR="004F4881" w:rsidRPr="004F4881">
        <w:t>for predicting phonon lifetimes or thermal</w:t>
      </w:r>
    </w:p>
    <w:p w:rsidR="00F450CD" w:rsidRDefault="00AA1E70" w:rsidP="00D75CC1">
      <w:pPr>
        <w:autoSpaceDE w:val="0"/>
        <w:autoSpaceDN w:val="0"/>
        <w:adjustRightInd w:val="0"/>
        <w:rPr>
          <w:ins w:id="0" w:author="Alan" w:date="2012-04-03T12:19:00Z"/>
        </w:rPr>
      </w:pPr>
      <w:proofErr w:type="gramStart"/>
      <w:r>
        <w:t>conductivity</w:t>
      </w:r>
      <w:proofErr w:type="gramEnd"/>
      <w:r>
        <w:t xml:space="preserve">.” </w:t>
      </w:r>
      <w:r w:rsidR="00232D4B" w:rsidRPr="00232D4B">
        <w:t xml:space="preserve"> </w:t>
      </w:r>
    </w:p>
    <w:p w:rsidR="00F450CD" w:rsidRDefault="00F450CD" w:rsidP="00D75CC1">
      <w:pPr>
        <w:autoSpaceDE w:val="0"/>
        <w:autoSpaceDN w:val="0"/>
        <w:adjustRightInd w:val="0"/>
      </w:pPr>
    </w:p>
    <w:p w:rsidR="00D06DBB" w:rsidRDefault="00D06DBB" w:rsidP="00D75CC1">
      <w:pPr>
        <w:autoSpaceDE w:val="0"/>
        <w:autoSpaceDN w:val="0"/>
        <w:adjustRightInd w:val="0"/>
      </w:pPr>
    </w:p>
    <w:p w:rsidR="008E54F4" w:rsidRDefault="001318D0" w:rsidP="00D75CC1">
      <w:pPr>
        <w:autoSpaceDE w:val="0"/>
        <w:autoSpaceDN w:val="0"/>
        <w:adjustRightInd w:val="0"/>
      </w:pPr>
      <w:r>
        <w:rPr>
          <w:i/>
        </w:rPr>
        <w:t xml:space="preserve">2. </w:t>
      </w:r>
      <w:r w:rsidR="00AA1E70" w:rsidRPr="00D75CC1">
        <w:rPr>
          <w:i/>
        </w:rPr>
        <w:t>On the contrary, Phi' doesn't predict correctly the phonon lifetimes even at</w:t>
      </w:r>
      <w:r w:rsidR="003E14F1">
        <w:rPr>
          <w:i/>
        </w:rPr>
        <w:t xml:space="preserve"> </w:t>
      </w:r>
      <w:r w:rsidR="00AA1E70" w:rsidRPr="00D75CC1">
        <w:rPr>
          <w:i/>
        </w:rPr>
        <w:t>moderate temperature (Si SW and CNT) and even at low temperatures it</w:t>
      </w:r>
      <w:r w:rsidR="003E14F1">
        <w:rPr>
          <w:i/>
        </w:rPr>
        <w:t xml:space="preserve"> </w:t>
      </w:r>
      <w:r w:rsidR="00AA1E70" w:rsidRPr="00D75CC1">
        <w:rPr>
          <w:i/>
        </w:rPr>
        <w:t xml:space="preserve">poorly predict the thermal conductivity of the LJ </w:t>
      </w:r>
      <w:r w:rsidR="00AA1E70" w:rsidRPr="00763DF8">
        <w:rPr>
          <w:i/>
        </w:rPr>
        <w:t>crystal at low</w:t>
      </w:r>
      <w:r w:rsidR="003E14F1" w:rsidRPr="00763DF8">
        <w:rPr>
          <w:i/>
        </w:rPr>
        <w:t xml:space="preserve"> </w:t>
      </w:r>
      <w:r w:rsidR="00AA1E70" w:rsidRPr="00763DF8">
        <w:rPr>
          <w:i/>
        </w:rPr>
        <w:t>temperature</w:t>
      </w:r>
      <w:r w:rsidR="00232D4B" w:rsidRPr="00232D4B">
        <w:t xml:space="preserve">; </w:t>
      </w:r>
    </w:p>
    <w:p w:rsidR="00393DD8" w:rsidRPr="00D75CC1" w:rsidRDefault="00393DD8" w:rsidP="0081687D">
      <w:pPr>
        <w:pStyle w:val="HTMLPreformatted"/>
        <w:rPr>
          <w:rFonts w:ascii="Times New Roman" w:hAnsi="Times New Roman" w:cs="Times New Roman"/>
          <w:sz w:val="24"/>
          <w:szCs w:val="24"/>
        </w:rPr>
      </w:pPr>
    </w:p>
    <w:p w:rsidR="00C0451D" w:rsidRDefault="00DB7E28" w:rsidP="00C0451D">
      <w:pPr>
        <w:autoSpaceDE w:val="0"/>
        <w:autoSpaceDN w:val="0"/>
        <w:adjustRightInd w:val="0"/>
      </w:pPr>
      <w:r>
        <w:t>The</w:t>
      </w:r>
      <w:r w:rsidR="00AA1E70" w:rsidRPr="00D75CC1">
        <w:t xml:space="preserve"> </w:t>
      </w:r>
      <w:r w:rsidR="003E14F1">
        <w:t>reviewer is correct</w:t>
      </w:r>
      <w:r w:rsidR="00C0451D">
        <w:t xml:space="preserve">. </w:t>
      </w:r>
      <w:r w:rsidR="003E14F1">
        <w:t xml:space="preserve"> </w:t>
      </w:r>
      <w:r w:rsidR="00C0451D">
        <w:t>W</w:t>
      </w:r>
      <w:r w:rsidR="00AA1E70" w:rsidRPr="00D75CC1">
        <w:t xml:space="preserve">e tried to emphasize the disagreement in phonon lifetimes throughout the manuscript.  </w:t>
      </w:r>
      <w:r w:rsidR="003E14F1">
        <w:t>W</w:t>
      </w:r>
      <w:r w:rsidR="00AA1E70" w:rsidRPr="00D75CC1">
        <w:t>e summarized this</w:t>
      </w:r>
      <w:r w:rsidR="00C0451D">
        <w:t xml:space="preserve"> finding</w:t>
      </w:r>
      <w:r w:rsidR="00AA1E70" w:rsidRPr="00D75CC1">
        <w:t xml:space="preserve"> </w:t>
      </w:r>
      <w:r w:rsidR="003E14F1">
        <w:t>on pages 17-18</w:t>
      </w:r>
      <w:r w:rsidR="00AA1E70" w:rsidRPr="00D75CC1">
        <w:t>:</w:t>
      </w:r>
      <w:r w:rsidR="003E14F1">
        <w:t xml:space="preserve"> “</w:t>
      </w:r>
      <w:r w:rsidR="00232D4B">
        <w:t>Still, the most important predictions are the mode-by-mode phonon properties. Of particular importance are the lifetimes, which are the key input for Boltzmann transport equation-based models.</w:t>
      </w:r>
      <w:r w:rsidR="00C0451D">
        <w:t xml:space="preserve"> </w:t>
      </w:r>
      <w:r w:rsidR="00C0451D" w:rsidRPr="004F4881">
        <w:t>Thus, we do not recommend Φ</w:t>
      </w:r>
      <w:r w:rsidR="00C0451D" w:rsidRPr="004F4881">
        <w:rPr>
          <w:i/>
          <w:iCs/>
        </w:rPr>
        <w:t xml:space="preserve">′ </w:t>
      </w:r>
      <w:r w:rsidR="00C0451D" w:rsidRPr="004F4881">
        <w:t>for predicting phonon lifetimes or thermal</w:t>
      </w:r>
      <w:r w:rsidR="00C0451D">
        <w:t xml:space="preserve"> </w:t>
      </w:r>
      <w:r w:rsidR="00C0451D" w:rsidRPr="00C0451D">
        <w:t>conductivity</w:t>
      </w:r>
      <w:r w:rsidR="00C0451D">
        <w:t>.</w:t>
      </w:r>
      <w:r w:rsidR="00232D4B">
        <w:t>”</w:t>
      </w:r>
    </w:p>
    <w:p w:rsidR="008E54F4" w:rsidRDefault="008E54F4" w:rsidP="00D75CC1">
      <w:pPr>
        <w:pStyle w:val="HTMLPreformatted"/>
      </w:pPr>
    </w:p>
    <w:p w:rsidR="00AA1E70" w:rsidRDefault="00AA1E70" w:rsidP="00D75CC1">
      <w:pPr>
        <w:pStyle w:val="HTMLPreformatted"/>
      </w:pPr>
    </w:p>
    <w:p w:rsidR="00A411D2"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3</w:t>
      </w:r>
      <w:r w:rsidR="00AA1E70" w:rsidRPr="00D75CC1">
        <w:rPr>
          <w:i/>
        </w:rPr>
        <w:t xml:space="preserve">. </w:t>
      </w:r>
      <w:r w:rsidR="00AA1E70" w:rsidRPr="00D75CC1">
        <w:rPr>
          <w:rFonts w:ascii="Times New Roman" w:hAnsi="Times New Roman" w:cs="Times New Roman"/>
          <w:i/>
          <w:sz w:val="24"/>
          <w:szCs w:val="24"/>
        </w:rPr>
        <w:t>Finally, the phonon properties may be determined using real time</w:t>
      </w:r>
      <w:r w:rsidR="00AA1E70" w:rsidRPr="00D75CC1">
        <w:rPr>
          <w:i/>
        </w:rPr>
        <w:t xml:space="preserve"> </w:t>
      </w:r>
      <w:r w:rsidR="00AA1E70" w:rsidRPr="00D75CC1">
        <w:rPr>
          <w:rFonts w:ascii="Times New Roman" w:hAnsi="Times New Roman" w:cs="Times New Roman"/>
          <w:i/>
          <w:sz w:val="24"/>
          <w:szCs w:val="24"/>
        </w:rPr>
        <w:t>domain analysis with the same accuracy than Phi see refs 25 and 33</w:t>
      </w:r>
      <w:r w:rsidR="00AA1E70" w:rsidRPr="00D75CC1">
        <w:rPr>
          <w:i/>
        </w:rPr>
        <w:t xml:space="preserve"> </w:t>
      </w:r>
      <w:r w:rsidR="00AA1E70" w:rsidRPr="00D75CC1">
        <w:rPr>
          <w:rFonts w:ascii="Times New Roman" w:hAnsi="Times New Roman" w:cs="Times New Roman"/>
          <w:i/>
          <w:sz w:val="24"/>
          <w:szCs w:val="24"/>
        </w:rPr>
        <w:t xml:space="preserve">quoted in the manuscript. </w:t>
      </w:r>
    </w:p>
    <w:p w:rsidR="00A411D2" w:rsidRPr="00D75CC1" w:rsidRDefault="00A411D2" w:rsidP="0081687D">
      <w:pPr>
        <w:pStyle w:val="HTMLPreformatted"/>
        <w:rPr>
          <w:rFonts w:ascii="Times New Roman" w:hAnsi="Times New Roman" w:cs="Times New Roman"/>
          <w:sz w:val="24"/>
          <w:szCs w:val="24"/>
        </w:rPr>
      </w:pPr>
    </w:p>
    <w:p w:rsidR="00AE5BE3" w:rsidRPr="00D75CC1" w:rsidRDefault="003E14F1" w:rsidP="0081687D">
      <w:pPr>
        <w:pStyle w:val="HTMLPreformatted"/>
        <w:rPr>
          <w:rFonts w:ascii="Times New Roman" w:hAnsi="Times New Roman" w:cs="Times New Roman"/>
          <w:sz w:val="24"/>
          <w:szCs w:val="24"/>
        </w:rPr>
      </w:pPr>
      <w:r>
        <w:rPr>
          <w:rFonts w:ascii="Times New Roman" w:hAnsi="Times New Roman" w:cs="Times New Roman"/>
          <w:sz w:val="24"/>
          <w:szCs w:val="24"/>
        </w:rPr>
        <w:t xml:space="preserve">The reviewer is </w:t>
      </w:r>
      <w:proofErr w:type="gramStart"/>
      <w:r>
        <w:rPr>
          <w:rFonts w:ascii="Times New Roman" w:hAnsi="Times New Roman" w:cs="Times New Roman"/>
          <w:sz w:val="24"/>
          <w:szCs w:val="24"/>
        </w:rPr>
        <w:t>correct,</w:t>
      </w:r>
      <w:proofErr w:type="gramEnd"/>
      <w:r>
        <w:rPr>
          <w:rFonts w:ascii="Times New Roman" w:hAnsi="Times New Roman" w:cs="Times New Roman"/>
          <w:sz w:val="24"/>
          <w:szCs w:val="24"/>
        </w:rPr>
        <w:t xml:space="preserve"> others have used</w:t>
      </w:r>
      <w:r w:rsidR="005D1066">
        <w:rPr>
          <w:rFonts w:ascii="Times New Roman" w:hAnsi="Times New Roman" w:cs="Times New Roman"/>
          <w:sz w:val="24"/>
          <w:szCs w:val="24"/>
        </w:rPr>
        <w:t xml:space="preserve"> a time-domain analysis similar to the Phi method</w:t>
      </w:r>
      <w:r>
        <w:rPr>
          <w:rFonts w:ascii="Times New Roman" w:hAnsi="Times New Roman" w:cs="Times New Roman"/>
          <w:sz w:val="24"/>
          <w:szCs w:val="24"/>
        </w:rPr>
        <w:t>. Our</w:t>
      </w:r>
      <w:r w:rsidR="00AA1E70" w:rsidRPr="00D75CC1">
        <w:rPr>
          <w:rFonts w:ascii="Times New Roman" w:hAnsi="Times New Roman" w:cs="Times New Roman"/>
          <w:sz w:val="24"/>
          <w:szCs w:val="24"/>
        </w:rPr>
        <w:t xml:space="preserve"> derivation of Phi</w:t>
      </w:r>
      <w:r w:rsidR="005D1066">
        <w:rPr>
          <w:rFonts w:ascii="Times New Roman" w:hAnsi="Times New Roman" w:cs="Times New Roman"/>
          <w:sz w:val="24"/>
          <w:szCs w:val="24"/>
        </w:rPr>
        <w:t>, which is a frequency-domain approach,</w:t>
      </w:r>
      <w:r>
        <w:rPr>
          <w:rFonts w:ascii="Times New Roman" w:hAnsi="Times New Roman" w:cs="Times New Roman"/>
          <w:sz w:val="24"/>
          <w:szCs w:val="24"/>
        </w:rPr>
        <w:t xml:space="preserve"> </w:t>
      </w:r>
      <w:r w:rsidR="005D1066">
        <w:rPr>
          <w:rFonts w:ascii="Times New Roman" w:hAnsi="Times New Roman" w:cs="Times New Roman"/>
          <w:sz w:val="24"/>
          <w:szCs w:val="24"/>
        </w:rPr>
        <w:t xml:space="preserve">has not been </w:t>
      </w:r>
      <w:r w:rsidR="005D1066">
        <w:rPr>
          <w:rFonts w:ascii="Times New Roman" w:hAnsi="Times New Roman" w:cs="Times New Roman"/>
          <w:sz w:val="24"/>
          <w:szCs w:val="24"/>
        </w:rPr>
        <w:lastRenderedPageBreak/>
        <w:t>previously presented and</w:t>
      </w:r>
      <w:r w:rsidR="00AA1E70" w:rsidRPr="00D75CC1">
        <w:rPr>
          <w:rFonts w:ascii="Times New Roman" w:hAnsi="Times New Roman" w:cs="Times New Roman"/>
          <w:sz w:val="24"/>
          <w:szCs w:val="24"/>
        </w:rPr>
        <w:t xml:space="preserve"> is itself a new contribution to the literature. </w:t>
      </w:r>
      <w:r>
        <w:rPr>
          <w:rFonts w:ascii="Times New Roman" w:hAnsi="Times New Roman" w:cs="Times New Roman"/>
          <w:sz w:val="24"/>
          <w:szCs w:val="24"/>
        </w:rPr>
        <w:t>As stated at the end of Section II A (page 5)</w:t>
      </w:r>
      <w:r w:rsidR="005D1066">
        <w:rPr>
          <w:rFonts w:ascii="Times New Roman" w:hAnsi="Times New Roman" w:cs="Times New Roman"/>
          <w:sz w:val="24"/>
          <w:szCs w:val="24"/>
        </w:rPr>
        <w:t>:</w:t>
      </w:r>
    </w:p>
    <w:p w:rsidR="00AE5BE3" w:rsidRPr="00D75CC1" w:rsidRDefault="00AE5BE3" w:rsidP="0081687D">
      <w:pPr>
        <w:pStyle w:val="HTMLPreformatted"/>
        <w:rPr>
          <w:rFonts w:ascii="Times New Roman" w:hAnsi="Times New Roman" w:cs="Times New Roman"/>
          <w:sz w:val="24"/>
          <w:szCs w:val="24"/>
        </w:rPr>
      </w:pPr>
    </w:p>
    <w:p w:rsidR="00C015A3" w:rsidRPr="004F4881" w:rsidRDefault="003E14F1" w:rsidP="00C015A3">
      <w:pPr>
        <w:autoSpaceDE w:val="0"/>
        <w:autoSpaceDN w:val="0"/>
        <w:adjustRightInd w:val="0"/>
      </w:pPr>
      <w:r>
        <w:t>“</w:t>
      </w:r>
      <w:r w:rsidR="00C015A3" w:rsidRPr="004F4881">
        <w:t>Previous work using normal mode analysis has represented the phonon energy in the</w:t>
      </w:r>
    </w:p>
    <w:p w:rsidR="00AE5BE3" w:rsidRPr="004F4881" w:rsidRDefault="00C015A3" w:rsidP="00434EA8">
      <w:pPr>
        <w:autoSpaceDE w:val="0"/>
        <w:autoSpaceDN w:val="0"/>
        <w:adjustRightInd w:val="0"/>
      </w:pPr>
      <w:proofErr w:type="gramStart"/>
      <w:r w:rsidRPr="004F4881">
        <w:t>time</w:t>
      </w:r>
      <w:proofErr w:type="gramEnd"/>
      <w:r w:rsidRPr="004F4881">
        <w:t xml:space="preserve"> domain,24,25,28,30,33,34 while Φ is a representation of the phonon energy in the frequency</w:t>
      </w:r>
      <w:r w:rsidR="00434EA8" w:rsidRPr="004F4881">
        <w:t xml:space="preserve"> </w:t>
      </w:r>
      <w:r w:rsidRPr="004F4881">
        <w:t>domain. The time- and frequency-domain approaches are mathematically equivalent by use</w:t>
      </w:r>
      <w:r w:rsidR="00434EA8" w:rsidRPr="004F4881">
        <w:t xml:space="preserve"> </w:t>
      </w:r>
      <w:r w:rsidRPr="004F4881">
        <w:t>of the Wiener-</w:t>
      </w:r>
      <w:proofErr w:type="spellStart"/>
      <w:r w:rsidRPr="004F4881">
        <w:t>Khinchin</w:t>
      </w:r>
      <w:proofErr w:type="spellEnd"/>
      <w:r w:rsidRPr="004F4881">
        <w:t xml:space="preserve"> theorem.38</w:t>
      </w:r>
      <w:proofErr w:type="gramStart"/>
      <w:r w:rsidRPr="004F4881">
        <w:t>,45</w:t>
      </w:r>
      <w:proofErr w:type="gramEnd"/>
      <w:r w:rsidRPr="004F4881">
        <w:t xml:space="preserve"> The frequency-domain approach has the advantage of</w:t>
      </w:r>
      <w:r w:rsidR="00434EA8" w:rsidRPr="004F4881">
        <w:t xml:space="preserve"> </w:t>
      </w:r>
      <w:r w:rsidRPr="004F4881">
        <w:t>predicting both the phonon lifetime and frequency by fitting a simpler function than required</w:t>
      </w:r>
      <w:r w:rsidR="00434EA8" w:rsidRPr="004F4881">
        <w:t xml:space="preserve"> </w:t>
      </w:r>
      <w:r w:rsidRPr="004F4881">
        <w:t>in the time-domain approach.</w:t>
      </w:r>
      <w:r w:rsidR="003E14F1">
        <w:t>”</w:t>
      </w:r>
    </w:p>
    <w:p w:rsidR="00AE5BE3" w:rsidRPr="00D75CC1" w:rsidRDefault="00AE5BE3" w:rsidP="0081687D">
      <w:pPr>
        <w:pStyle w:val="HTMLPreformatted"/>
        <w:rPr>
          <w:rFonts w:ascii="Times New Roman" w:hAnsi="Times New Roman" w:cs="Times New Roman"/>
          <w:sz w:val="24"/>
          <w:szCs w:val="24"/>
        </w:rPr>
      </w:pPr>
    </w:p>
    <w:p w:rsidR="00810B61" w:rsidRPr="00D75CC1" w:rsidRDefault="00810B6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4. </w:t>
      </w:r>
      <w:r w:rsidR="00AA1E70" w:rsidRPr="00D75CC1">
        <w:rPr>
          <w:rFonts w:ascii="Times New Roman" w:hAnsi="Times New Roman" w:cs="Times New Roman"/>
          <w:i/>
          <w:sz w:val="24"/>
          <w:szCs w:val="24"/>
        </w:rPr>
        <w:t>As a result, there is nothing particularly</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new in this article. So the manuscript does not fit the physical</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review B style</w:t>
      </w:r>
      <w:r>
        <w:rPr>
          <w:rFonts w:ascii="Times New Roman" w:hAnsi="Times New Roman" w:cs="Times New Roman"/>
          <w:i/>
          <w:sz w:val="24"/>
          <w:szCs w:val="24"/>
        </w:rPr>
        <w:t>.</w:t>
      </w:r>
    </w:p>
    <w:p w:rsidR="002734E9" w:rsidRPr="00D75CC1" w:rsidRDefault="002734E9" w:rsidP="0081687D">
      <w:pPr>
        <w:pStyle w:val="HTMLPreformatted"/>
        <w:rPr>
          <w:rFonts w:ascii="Times New Roman" w:hAnsi="Times New Roman" w:cs="Times New Roman"/>
          <w:sz w:val="24"/>
          <w:szCs w:val="24"/>
        </w:rPr>
      </w:pPr>
    </w:p>
    <w:p w:rsidR="007F32CB" w:rsidRDefault="00AA1E70" w:rsidP="0081687D">
      <w:pPr>
        <w:pStyle w:val="HTMLPreformatted"/>
        <w:rPr>
          <w:ins w:id="1" w:author="Alan" w:date="2012-04-03T12:20:00Z"/>
          <w:rFonts w:ascii="Times New Roman" w:hAnsi="Times New Roman" w:cs="Times New Roman"/>
          <w:sz w:val="24"/>
          <w:szCs w:val="24"/>
        </w:rPr>
      </w:pPr>
      <w:r w:rsidRPr="00D75CC1">
        <w:rPr>
          <w:rFonts w:ascii="Times New Roman" w:hAnsi="Times New Roman" w:cs="Times New Roman"/>
          <w:sz w:val="24"/>
          <w:szCs w:val="24"/>
        </w:rPr>
        <w:t>We disagree with the reviewer</w:t>
      </w:r>
      <w:r w:rsidR="003E14F1">
        <w:rPr>
          <w:rFonts w:ascii="Times New Roman" w:hAnsi="Times New Roman" w:cs="Times New Roman"/>
          <w:sz w:val="24"/>
          <w:szCs w:val="24"/>
        </w:rPr>
        <w:t xml:space="preserve">. </w:t>
      </w:r>
      <w:proofErr w:type="gramStart"/>
      <w:r w:rsidR="003E14F1">
        <w:rPr>
          <w:rFonts w:ascii="Times New Roman" w:hAnsi="Times New Roman" w:cs="Times New Roman"/>
          <w:sz w:val="24"/>
          <w:szCs w:val="24"/>
        </w:rPr>
        <w:t>Our manuscript pr</w:t>
      </w:r>
      <w:r w:rsidR="005D1066">
        <w:rPr>
          <w:rFonts w:ascii="Times New Roman" w:hAnsi="Times New Roman" w:cs="Times New Roman"/>
          <w:sz w:val="24"/>
          <w:szCs w:val="24"/>
        </w:rPr>
        <w:t>esents new information: (</w:t>
      </w:r>
      <w:proofErr w:type="spellStart"/>
      <w:r w:rsidR="005D1066">
        <w:rPr>
          <w:rFonts w:ascii="Times New Roman" w:hAnsi="Times New Roman" w:cs="Times New Roman"/>
          <w:sz w:val="24"/>
          <w:szCs w:val="24"/>
        </w:rPr>
        <w:t>i</w:t>
      </w:r>
      <w:proofErr w:type="spellEnd"/>
      <w:r w:rsidR="005D1066">
        <w:rPr>
          <w:rFonts w:ascii="Times New Roman" w:hAnsi="Times New Roman" w:cs="Times New Roman"/>
          <w:sz w:val="24"/>
          <w:szCs w:val="24"/>
        </w:rPr>
        <w:t>)</w:t>
      </w:r>
      <w:r w:rsidR="003E14F1">
        <w:rPr>
          <w:rFonts w:ascii="Times New Roman" w:hAnsi="Times New Roman" w:cs="Times New Roman"/>
          <w:sz w:val="24"/>
          <w:szCs w:val="24"/>
        </w:rPr>
        <w:t xml:space="preserve"> the rigorous theoretical derivation of the frequency-domain representation of the Phi technique and </w:t>
      </w:r>
      <w:r w:rsidR="005D1066">
        <w:rPr>
          <w:rFonts w:ascii="Times New Roman" w:hAnsi="Times New Roman" w:cs="Times New Roman"/>
          <w:sz w:val="24"/>
          <w:szCs w:val="24"/>
        </w:rPr>
        <w:t xml:space="preserve">(ii) </w:t>
      </w:r>
      <w:r w:rsidR="003E14F1">
        <w:rPr>
          <w:rFonts w:ascii="Times New Roman" w:hAnsi="Times New Roman" w:cs="Times New Roman"/>
          <w:sz w:val="24"/>
          <w:szCs w:val="24"/>
        </w:rPr>
        <w:t>the comprehensive testing of the proposed Phi</w:t>
      </w:r>
      <w:r w:rsidR="005D1066">
        <w:rPr>
          <w:rFonts w:ascii="Times New Roman" w:hAnsi="Times New Roman" w:cs="Times New Roman"/>
          <w:sz w:val="24"/>
          <w:szCs w:val="24"/>
        </w:rPr>
        <w:t>’</w:t>
      </w:r>
      <w:r w:rsidR="003E14F1">
        <w:rPr>
          <w:rFonts w:ascii="Times New Roman" w:hAnsi="Times New Roman" w:cs="Times New Roman"/>
          <w:sz w:val="24"/>
          <w:szCs w:val="24"/>
        </w:rPr>
        <w:t xml:space="preserve"> technique.</w:t>
      </w:r>
      <w:proofErr w:type="gramEnd"/>
      <w:r w:rsidR="003E14F1">
        <w:rPr>
          <w:rFonts w:ascii="Times New Roman" w:hAnsi="Times New Roman" w:cs="Times New Roman"/>
          <w:sz w:val="24"/>
          <w:szCs w:val="24"/>
        </w:rPr>
        <w:t xml:space="preserve"> Both of these co</w:t>
      </w:r>
      <w:r w:rsidR="005D1066">
        <w:rPr>
          <w:rFonts w:ascii="Times New Roman" w:hAnsi="Times New Roman" w:cs="Times New Roman"/>
          <w:sz w:val="24"/>
          <w:szCs w:val="24"/>
        </w:rPr>
        <w:t>ntribution</w:t>
      </w:r>
      <w:r w:rsidR="00D23AEB">
        <w:rPr>
          <w:rFonts w:ascii="Times New Roman" w:hAnsi="Times New Roman" w:cs="Times New Roman"/>
          <w:sz w:val="24"/>
          <w:szCs w:val="24"/>
        </w:rPr>
        <w:t>s</w:t>
      </w:r>
      <w:r w:rsidR="003E14F1">
        <w:rPr>
          <w:rFonts w:ascii="Times New Roman" w:hAnsi="Times New Roman" w:cs="Times New Roman"/>
          <w:sz w:val="24"/>
          <w:szCs w:val="24"/>
        </w:rPr>
        <w:t xml:space="preserve"> fit into a long history of artic</w:t>
      </w:r>
      <w:r w:rsidR="00644DAE">
        <w:rPr>
          <w:rFonts w:ascii="Times New Roman" w:hAnsi="Times New Roman" w:cs="Times New Roman"/>
          <w:sz w:val="24"/>
          <w:szCs w:val="24"/>
        </w:rPr>
        <w:t>les in</w:t>
      </w:r>
      <w:ins w:id="2" w:author="Alan" w:date="2012-04-03T12:20:00Z">
        <w:r w:rsidR="00F450CD">
          <w:rPr>
            <w:rFonts w:ascii="Times New Roman" w:hAnsi="Times New Roman" w:cs="Times New Roman"/>
            <w:sz w:val="24"/>
            <w:szCs w:val="24"/>
          </w:rPr>
          <w:t xml:space="preserve"> the</w:t>
        </w:r>
      </w:ins>
      <w:r w:rsidR="00644DAE">
        <w:rPr>
          <w:rFonts w:ascii="Times New Roman" w:hAnsi="Times New Roman" w:cs="Times New Roman"/>
          <w:sz w:val="24"/>
          <w:szCs w:val="24"/>
        </w:rPr>
        <w:t xml:space="preserve"> Physical Review</w:t>
      </w:r>
      <w:r w:rsidR="005D1066">
        <w:rPr>
          <w:rFonts w:ascii="Times New Roman" w:hAnsi="Times New Roman" w:cs="Times New Roman"/>
          <w:sz w:val="24"/>
          <w:szCs w:val="24"/>
        </w:rPr>
        <w:t xml:space="preserve"> on the</w:t>
      </w:r>
      <w:r w:rsidR="003E14F1">
        <w:rPr>
          <w:rFonts w:ascii="Times New Roman" w:hAnsi="Times New Roman" w:cs="Times New Roman"/>
          <w:sz w:val="24"/>
          <w:szCs w:val="24"/>
        </w:rPr>
        <w:t xml:space="preserve"> topic</w:t>
      </w:r>
      <w:r w:rsidR="005D1066">
        <w:rPr>
          <w:rFonts w:ascii="Times New Roman" w:hAnsi="Times New Roman" w:cs="Times New Roman"/>
          <w:sz w:val="24"/>
          <w:szCs w:val="24"/>
        </w:rPr>
        <w:t xml:space="preserve"> of predicting phonon properties</w:t>
      </w:r>
      <w:r w:rsidR="008C6F04">
        <w:rPr>
          <w:rFonts w:ascii="Times New Roman" w:hAnsi="Times New Roman" w:cs="Times New Roman"/>
          <w:sz w:val="24"/>
          <w:szCs w:val="24"/>
        </w:rPr>
        <w:t xml:space="preserve"> [</w:t>
      </w:r>
      <w:ins w:id="3" w:author="Alan" w:date="2012-04-03T12:20:00Z">
        <w:r w:rsidR="00F450CD">
          <w:rPr>
            <w:rFonts w:ascii="Times New Roman" w:hAnsi="Times New Roman" w:cs="Times New Roman"/>
            <w:sz w:val="24"/>
            <w:szCs w:val="24"/>
          </w:rPr>
          <w:t xml:space="preserve">e.g., </w:t>
        </w:r>
      </w:ins>
      <w:r w:rsidR="00E600B5">
        <w:rPr>
          <w:rFonts w:ascii="Times New Roman" w:hAnsi="Times New Roman" w:cs="Times New Roman"/>
          <w:sz w:val="24"/>
          <w:szCs w:val="24"/>
        </w:rPr>
        <w:t>PRB</w:t>
      </w:r>
      <w:r w:rsidR="00E600B5" w:rsidRPr="00E600B5">
        <w:rPr>
          <w:rFonts w:ascii="Times New Roman" w:hAnsi="Times New Roman" w:cs="Times New Roman"/>
          <w:sz w:val="24"/>
          <w:szCs w:val="24"/>
        </w:rPr>
        <w:t xml:space="preserve"> </w:t>
      </w:r>
      <w:r w:rsidR="00E600B5" w:rsidRPr="005B7610">
        <w:rPr>
          <w:rFonts w:ascii="Times New Roman" w:hAnsi="Times New Roman" w:cs="Times New Roman"/>
          <w:bCs/>
          <w:sz w:val="24"/>
          <w:szCs w:val="24"/>
        </w:rPr>
        <w:t>34</w:t>
      </w:r>
      <w:r w:rsidR="00E600B5" w:rsidRPr="00E600B5">
        <w:rPr>
          <w:rFonts w:ascii="Times New Roman" w:hAnsi="Times New Roman" w:cs="Times New Roman"/>
          <w:sz w:val="24"/>
          <w:szCs w:val="24"/>
        </w:rPr>
        <w:t>, 5058 (1986</w:t>
      </w:r>
      <w:r w:rsidR="00E600B5" w:rsidRPr="00F47F3E">
        <w:rPr>
          <w:rFonts w:ascii="Times New Roman" w:hAnsi="Times New Roman" w:cs="Times New Roman"/>
          <w:sz w:val="24"/>
          <w:szCs w:val="24"/>
        </w:rPr>
        <w:t>)</w:t>
      </w:r>
      <w:r w:rsidR="001320E3" w:rsidRPr="00F47F3E">
        <w:rPr>
          <w:rFonts w:ascii="Times New Roman" w:hAnsi="Times New Roman" w:cs="Times New Roman"/>
          <w:sz w:val="24"/>
          <w:szCs w:val="24"/>
        </w:rPr>
        <w:t>,</w:t>
      </w:r>
      <w:r w:rsidR="00F47F3E" w:rsidRPr="00F47F3E">
        <w:rPr>
          <w:rFonts w:ascii="Times New Roman" w:hAnsi="Times New Roman" w:cs="Times New Roman"/>
          <w:sz w:val="24"/>
          <w:szCs w:val="24"/>
        </w:rPr>
        <w:t xml:space="preserve"> </w:t>
      </w:r>
      <w:r w:rsidR="00BB054A">
        <w:rPr>
          <w:rFonts w:ascii="Times New Roman" w:hAnsi="Times New Roman" w:cs="Times New Roman"/>
          <w:sz w:val="24"/>
          <w:szCs w:val="24"/>
        </w:rPr>
        <w:t>PRB</w:t>
      </w:r>
      <w:r w:rsidR="00F47F3E">
        <w:rPr>
          <w:rFonts w:ascii="Times New Roman" w:hAnsi="Times New Roman" w:cs="Times New Roman"/>
          <w:sz w:val="24"/>
          <w:szCs w:val="24"/>
        </w:rPr>
        <w:t xml:space="preserve"> 61,</w:t>
      </w:r>
      <w:r w:rsidR="00F47F3E" w:rsidRPr="00F47F3E">
        <w:rPr>
          <w:rFonts w:ascii="Times New Roman" w:hAnsi="Times New Roman" w:cs="Times New Roman"/>
          <w:sz w:val="24"/>
          <w:szCs w:val="24"/>
        </w:rPr>
        <w:t xml:space="preserve"> </w:t>
      </w:r>
      <w:r w:rsidR="005E20FD">
        <w:rPr>
          <w:rFonts w:ascii="Times New Roman" w:hAnsi="Times New Roman" w:cs="Times New Roman"/>
          <w:sz w:val="24"/>
          <w:szCs w:val="24"/>
        </w:rPr>
        <w:t>2651</w:t>
      </w:r>
      <w:r w:rsidR="00F47F3E" w:rsidRPr="00F47F3E">
        <w:rPr>
          <w:rFonts w:ascii="Times New Roman" w:hAnsi="Times New Roman" w:cs="Times New Roman"/>
          <w:sz w:val="24"/>
          <w:szCs w:val="24"/>
        </w:rPr>
        <w:t xml:space="preserve"> </w:t>
      </w:r>
      <w:r w:rsidR="00F47F3E">
        <w:rPr>
          <w:rFonts w:ascii="Times New Roman" w:hAnsi="Times New Roman" w:cs="Times New Roman"/>
          <w:sz w:val="24"/>
          <w:szCs w:val="24"/>
        </w:rPr>
        <w:t>(</w:t>
      </w:r>
      <w:r w:rsidR="00F47F3E" w:rsidRPr="00F47F3E">
        <w:rPr>
          <w:rFonts w:ascii="Times New Roman" w:hAnsi="Times New Roman" w:cs="Times New Roman"/>
          <w:sz w:val="24"/>
          <w:szCs w:val="24"/>
        </w:rPr>
        <w:t>2000</w:t>
      </w:r>
      <w:r w:rsidR="00F47F3E">
        <w:rPr>
          <w:rFonts w:ascii="Times New Roman" w:hAnsi="Times New Roman" w:cs="Times New Roman"/>
          <w:sz w:val="24"/>
          <w:szCs w:val="24"/>
        </w:rPr>
        <w:t>)</w:t>
      </w:r>
      <w:r w:rsidR="002C2158">
        <w:rPr>
          <w:rFonts w:ascii="Times New Roman" w:hAnsi="Times New Roman" w:cs="Times New Roman"/>
          <w:sz w:val="24"/>
          <w:szCs w:val="24"/>
        </w:rPr>
        <w:t>,</w:t>
      </w:r>
      <w:r w:rsidR="00F47F3E">
        <w:rPr>
          <w:rFonts w:ascii="Times New Roman" w:hAnsi="Times New Roman" w:cs="Times New Roman"/>
          <w:sz w:val="24"/>
          <w:szCs w:val="24"/>
        </w:rPr>
        <w:t xml:space="preserve"> </w:t>
      </w:r>
      <w:r w:rsidR="001320E3" w:rsidRPr="00F47F3E">
        <w:rPr>
          <w:rFonts w:ascii="Times New Roman" w:hAnsi="Times New Roman" w:cs="Times New Roman"/>
          <w:sz w:val="24"/>
          <w:szCs w:val="24"/>
        </w:rPr>
        <w:t xml:space="preserve">PRB </w:t>
      </w:r>
      <w:r w:rsidR="001320E3" w:rsidRPr="00F47F3E">
        <w:rPr>
          <w:rFonts w:ascii="Times New Roman" w:hAnsi="Times New Roman" w:cs="Times New Roman"/>
          <w:bCs/>
          <w:sz w:val="24"/>
          <w:szCs w:val="24"/>
        </w:rPr>
        <w:t>69</w:t>
      </w:r>
      <w:r w:rsidR="001320E3" w:rsidRPr="00F47F3E">
        <w:rPr>
          <w:rFonts w:ascii="Times New Roman" w:hAnsi="Times New Roman" w:cs="Times New Roman"/>
          <w:sz w:val="24"/>
          <w:szCs w:val="24"/>
        </w:rPr>
        <w:t>, 0</w:t>
      </w:r>
      <w:r w:rsidR="001320E3" w:rsidRPr="001320E3">
        <w:rPr>
          <w:rFonts w:ascii="Times New Roman" w:hAnsi="Times New Roman" w:cs="Times New Roman"/>
          <w:sz w:val="24"/>
          <w:szCs w:val="24"/>
        </w:rPr>
        <w:t>94303</w:t>
      </w:r>
      <w:r w:rsidR="00496C2A">
        <w:rPr>
          <w:rFonts w:ascii="Times New Roman" w:hAnsi="Times New Roman" w:cs="Times New Roman"/>
          <w:sz w:val="24"/>
          <w:szCs w:val="24"/>
        </w:rPr>
        <w:t xml:space="preserve"> (2004),</w:t>
      </w:r>
      <w:r w:rsidR="00A800CB">
        <w:rPr>
          <w:rFonts w:ascii="Times New Roman" w:hAnsi="Times New Roman" w:cs="Times New Roman"/>
          <w:sz w:val="24"/>
          <w:szCs w:val="24"/>
        </w:rPr>
        <w:t xml:space="preserve"> </w:t>
      </w:r>
      <w:r w:rsidR="00A800CB" w:rsidRPr="003E6062">
        <w:rPr>
          <w:rFonts w:ascii="Times New Roman" w:hAnsi="Times New Roman" w:cs="Times New Roman"/>
          <w:sz w:val="24"/>
          <w:szCs w:val="24"/>
        </w:rPr>
        <w:t xml:space="preserve">PRL </w:t>
      </w:r>
      <w:r w:rsidR="00A800CB" w:rsidRPr="003E6062">
        <w:rPr>
          <w:rFonts w:ascii="Times New Roman" w:hAnsi="Times New Roman" w:cs="Times New Roman"/>
          <w:bCs/>
          <w:sz w:val="24"/>
          <w:szCs w:val="24"/>
        </w:rPr>
        <w:t xml:space="preserve">99, </w:t>
      </w:r>
      <w:r w:rsidR="00A800CB" w:rsidRPr="003E6062">
        <w:rPr>
          <w:rFonts w:ascii="Times New Roman" w:hAnsi="Times New Roman" w:cs="Times New Roman"/>
          <w:sz w:val="24"/>
          <w:szCs w:val="24"/>
        </w:rPr>
        <w:t>255502 (2007)</w:t>
      </w:r>
      <w:r w:rsidR="000A03F9">
        <w:rPr>
          <w:rFonts w:ascii="Times New Roman" w:hAnsi="Times New Roman" w:cs="Times New Roman"/>
          <w:sz w:val="24"/>
          <w:szCs w:val="24"/>
        </w:rPr>
        <w:t>,</w:t>
      </w:r>
      <w:r w:rsidR="005E411F">
        <w:rPr>
          <w:rFonts w:ascii="Times New Roman" w:hAnsi="Times New Roman" w:cs="Times New Roman"/>
          <w:sz w:val="24"/>
          <w:szCs w:val="24"/>
        </w:rPr>
        <w:t xml:space="preserve"> PRL</w:t>
      </w:r>
      <w:r w:rsidR="005E411F" w:rsidRPr="004F4881">
        <w:rPr>
          <w:rFonts w:ascii="Times New Roman" w:hAnsi="Times New Roman" w:cs="Times New Roman"/>
          <w:sz w:val="24"/>
          <w:szCs w:val="24"/>
        </w:rPr>
        <w:t xml:space="preserve"> </w:t>
      </w:r>
      <w:r w:rsidR="005E411F" w:rsidRPr="00232D4B">
        <w:rPr>
          <w:rFonts w:ascii="Times New Roman" w:hAnsi="Times New Roman" w:cs="Times New Roman"/>
          <w:bCs/>
          <w:sz w:val="24"/>
          <w:szCs w:val="24"/>
        </w:rPr>
        <w:t>103</w:t>
      </w:r>
      <w:r w:rsidR="005E411F">
        <w:rPr>
          <w:rFonts w:ascii="Times New Roman" w:hAnsi="Times New Roman" w:cs="Times New Roman"/>
          <w:sz w:val="24"/>
          <w:szCs w:val="24"/>
        </w:rPr>
        <w:t>, 125902 (2009)</w:t>
      </w:r>
      <w:r w:rsidR="008C1C4D">
        <w:rPr>
          <w:rFonts w:ascii="Times New Roman" w:hAnsi="Times New Roman" w:cs="Times New Roman"/>
          <w:sz w:val="24"/>
          <w:szCs w:val="24"/>
        </w:rPr>
        <w:t>,</w:t>
      </w:r>
      <w:r w:rsidR="00496C2A">
        <w:rPr>
          <w:rFonts w:ascii="Times New Roman" w:hAnsi="Times New Roman" w:cs="Times New Roman"/>
          <w:sz w:val="24"/>
          <w:szCs w:val="24"/>
        </w:rPr>
        <w:t xml:space="preserve"> </w:t>
      </w:r>
      <w:r w:rsidR="001458C8">
        <w:rPr>
          <w:rFonts w:ascii="Times New Roman" w:hAnsi="Times New Roman" w:cs="Times New Roman"/>
          <w:sz w:val="24"/>
          <w:szCs w:val="24"/>
        </w:rPr>
        <w:t>PRB</w:t>
      </w:r>
      <w:r w:rsidR="00901ABD" w:rsidRPr="00901ABD">
        <w:rPr>
          <w:rFonts w:ascii="Times New Roman" w:hAnsi="Times New Roman" w:cs="Times New Roman"/>
          <w:sz w:val="24"/>
          <w:szCs w:val="24"/>
        </w:rPr>
        <w:t xml:space="preserve"> </w:t>
      </w:r>
      <w:r w:rsidR="00901ABD" w:rsidRPr="001458C8">
        <w:rPr>
          <w:rFonts w:ascii="Times New Roman" w:hAnsi="Times New Roman" w:cs="Times New Roman"/>
          <w:bCs/>
          <w:sz w:val="24"/>
          <w:szCs w:val="24"/>
        </w:rPr>
        <w:t>79</w:t>
      </w:r>
      <w:r w:rsidR="00901ABD" w:rsidRPr="00901ABD">
        <w:rPr>
          <w:rFonts w:ascii="Times New Roman" w:hAnsi="Times New Roman" w:cs="Times New Roman"/>
          <w:sz w:val="24"/>
          <w:szCs w:val="24"/>
        </w:rPr>
        <w:t xml:space="preserve">, 064301 </w:t>
      </w:r>
      <w:r w:rsidR="00901ABD">
        <w:rPr>
          <w:rFonts w:ascii="Times New Roman" w:hAnsi="Times New Roman" w:cs="Times New Roman"/>
          <w:sz w:val="24"/>
          <w:szCs w:val="24"/>
        </w:rPr>
        <w:t>(</w:t>
      </w:r>
      <w:r w:rsidR="00901ABD" w:rsidRPr="00901ABD">
        <w:rPr>
          <w:rFonts w:ascii="Times New Roman" w:hAnsi="Times New Roman" w:cs="Times New Roman"/>
          <w:sz w:val="24"/>
          <w:szCs w:val="24"/>
        </w:rPr>
        <w:t>2009</w:t>
      </w:r>
      <w:r w:rsidR="00901ABD">
        <w:rPr>
          <w:rFonts w:ascii="Times New Roman" w:hAnsi="Times New Roman" w:cs="Times New Roman"/>
          <w:sz w:val="24"/>
          <w:szCs w:val="24"/>
        </w:rPr>
        <w:t>)</w:t>
      </w:r>
      <w:r w:rsidR="00485286">
        <w:rPr>
          <w:rFonts w:ascii="Times New Roman" w:hAnsi="Times New Roman" w:cs="Times New Roman"/>
          <w:sz w:val="24"/>
          <w:szCs w:val="24"/>
        </w:rPr>
        <w:t>,</w:t>
      </w:r>
      <w:r w:rsidR="00183B72">
        <w:rPr>
          <w:rFonts w:ascii="Times New Roman" w:hAnsi="Times New Roman" w:cs="Times New Roman"/>
          <w:sz w:val="24"/>
          <w:szCs w:val="24"/>
        </w:rPr>
        <w:t xml:space="preserve"> </w:t>
      </w:r>
      <w:r w:rsidR="00416A5B">
        <w:rPr>
          <w:rFonts w:ascii="Times New Roman" w:hAnsi="Times New Roman" w:cs="Times New Roman"/>
          <w:sz w:val="24"/>
          <w:szCs w:val="24"/>
        </w:rPr>
        <w:t>PRB</w:t>
      </w:r>
      <w:r w:rsidR="00183B72" w:rsidRPr="00416A5B">
        <w:rPr>
          <w:rFonts w:ascii="Times New Roman" w:hAnsi="Times New Roman" w:cs="Times New Roman"/>
          <w:sz w:val="24"/>
          <w:szCs w:val="24"/>
        </w:rPr>
        <w:t xml:space="preserve"> </w:t>
      </w:r>
      <w:r w:rsidR="00183B72" w:rsidRPr="009F49DF">
        <w:rPr>
          <w:rFonts w:ascii="Times New Roman" w:hAnsi="Times New Roman" w:cs="Times New Roman"/>
          <w:bCs/>
          <w:sz w:val="24"/>
          <w:szCs w:val="24"/>
        </w:rPr>
        <w:t>79</w:t>
      </w:r>
      <w:r w:rsidR="00183B72" w:rsidRPr="00416A5B">
        <w:rPr>
          <w:rFonts w:ascii="Times New Roman" w:hAnsi="Times New Roman" w:cs="Times New Roman"/>
          <w:sz w:val="24"/>
          <w:szCs w:val="24"/>
        </w:rPr>
        <w:t xml:space="preserve">, 144305 </w:t>
      </w:r>
      <w:r w:rsidR="00DE1986">
        <w:rPr>
          <w:rFonts w:ascii="Times New Roman" w:hAnsi="Times New Roman" w:cs="Times New Roman"/>
          <w:sz w:val="24"/>
          <w:szCs w:val="24"/>
        </w:rPr>
        <w:t>(</w:t>
      </w:r>
      <w:r w:rsidR="00183B72" w:rsidRPr="00416A5B">
        <w:rPr>
          <w:rFonts w:ascii="Times New Roman" w:hAnsi="Times New Roman" w:cs="Times New Roman"/>
          <w:sz w:val="24"/>
          <w:szCs w:val="24"/>
        </w:rPr>
        <w:t>2009</w:t>
      </w:r>
      <w:r w:rsidR="00DE1986" w:rsidRPr="003E6062">
        <w:rPr>
          <w:rFonts w:ascii="Times New Roman" w:hAnsi="Times New Roman" w:cs="Times New Roman"/>
          <w:sz w:val="24"/>
          <w:szCs w:val="24"/>
        </w:rPr>
        <w:t>)</w:t>
      </w:r>
      <w:r w:rsidR="00D602FE">
        <w:rPr>
          <w:rFonts w:ascii="Times New Roman" w:hAnsi="Times New Roman" w:cs="Times New Roman"/>
          <w:sz w:val="24"/>
          <w:szCs w:val="24"/>
        </w:rPr>
        <w:t>,</w:t>
      </w:r>
      <w:r w:rsidR="00644DAE" w:rsidRPr="003E6062">
        <w:rPr>
          <w:rFonts w:ascii="Times New Roman" w:hAnsi="Times New Roman" w:cs="Times New Roman"/>
          <w:sz w:val="24"/>
          <w:szCs w:val="24"/>
        </w:rPr>
        <w:t xml:space="preserve"> </w:t>
      </w:r>
      <w:r w:rsidR="00724338" w:rsidRPr="00416A5B">
        <w:rPr>
          <w:rFonts w:ascii="Times New Roman" w:hAnsi="Times New Roman" w:cs="Times New Roman"/>
          <w:sz w:val="24"/>
          <w:szCs w:val="24"/>
        </w:rPr>
        <w:t>PRB</w:t>
      </w:r>
      <w:r w:rsidR="00724338" w:rsidRPr="00901ABD">
        <w:rPr>
          <w:rFonts w:ascii="Times New Roman" w:hAnsi="Times New Roman" w:cs="Times New Roman"/>
          <w:sz w:val="24"/>
          <w:szCs w:val="24"/>
        </w:rPr>
        <w:t xml:space="preserve"> </w:t>
      </w:r>
      <w:r w:rsidR="00814415">
        <w:rPr>
          <w:rFonts w:ascii="Times New Roman" w:hAnsi="Times New Roman" w:cs="Times New Roman"/>
          <w:sz w:val="24"/>
          <w:szCs w:val="24"/>
        </w:rPr>
        <w:t>81, 081411(R) (2010)</w:t>
      </w:r>
      <w:r w:rsidR="002F14C9">
        <w:rPr>
          <w:rFonts w:ascii="Times New Roman" w:hAnsi="Times New Roman" w:cs="Times New Roman"/>
          <w:sz w:val="24"/>
          <w:szCs w:val="24"/>
        </w:rPr>
        <w:t>,</w:t>
      </w:r>
      <w:r w:rsidR="00724338" w:rsidRPr="008333DA">
        <w:rPr>
          <w:rFonts w:ascii="Times New Roman" w:hAnsi="Times New Roman" w:cs="Times New Roman"/>
          <w:sz w:val="24"/>
          <w:szCs w:val="24"/>
        </w:rPr>
        <w:t xml:space="preserve"> PRB 84, 165418 (2011), PRB 84, 104302 (2011</w:t>
      </w:r>
      <w:r w:rsidR="008C6F04">
        <w:rPr>
          <w:rFonts w:ascii="Times New Roman" w:hAnsi="Times New Roman" w:cs="Times New Roman"/>
          <w:sz w:val="24"/>
          <w:szCs w:val="24"/>
        </w:rPr>
        <w:t>)].</w:t>
      </w:r>
    </w:p>
    <w:p w:rsidR="00F450CD" w:rsidRDefault="00F450CD" w:rsidP="0081687D">
      <w:pPr>
        <w:pStyle w:val="HTMLPreformatted"/>
        <w:rPr>
          <w:rFonts w:ascii="Times New Roman" w:hAnsi="Times New Roman" w:cs="Times New Roman"/>
          <w:sz w:val="24"/>
          <w:szCs w:val="24"/>
        </w:rPr>
      </w:pPr>
    </w:p>
    <w:p w:rsidR="00D75CC1" w:rsidRPr="00D75CC1" w:rsidRDefault="00D75CC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5. </w:t>
      </w:r>
      <w:r w:rsidR="00AA1E70" w:rsidRPr="00D75CC1">
        <w:rPr>
          <w:rFonts w:ascii="Times New Roman" w:hAnsi="Times New Roman" w:cs="Times New Roman"/>
          <w:sz w:val="24"/>
          <w:szCs w:val="24"/>
        </w:rPr>
        <w:t xml:space="preserve"> </w:t>
      </w:r>
      <w:r w:rsidR="00AA1E70" w:rsidRPr="00D75CC1">
        <w:rPr>
          <w:rFonts w:ascii="Times New Roman" w:hAnsi="Times New Roman" w:cs="Times New Roman"/>
          <w:i/>
          <w:sz w:val="24"/>
          <w:szCs w:val="24"/>
        </w:rPr>
        <w:t>"While substantial effort..., the</w:t>
      </w:r>
      <w:r w:rsidR="00AA1E70" w:rsidRPr="00D75CC1">
        <w:rPr>
          <w:i/>
        </w:rPr>
        <w:t xml:space="preserve"> </w:t>
      </w:r>
      <w:r w:rsidR="00AA1E70" w:rsidRPr="00D75CC1">
        <w:rPr>
          <w:rFonts w:ascii="Times New Roman" w:hAnsi="Times New Roman" w:cs="Times New Roman"/>
          <w:i/>
          <w:sz w:val="24"/>
          <w:szCs w:val="24"/>
        </w:rPr>
        <w:t>current understanding is lacking, even in bulk materials" Not really</w:t>
      </w:r>
      <w:r w:rsidR="00AA1E70" w:rsidRPr="00D75CC1">
        <w:rPr>
          <w:i/>
        </w:rPr>
        <w:t xml:space="preserve"> </w:t>
      </w:r>
      <w:r w:rsidR="00AA1E70" w:rsidRPr="00D75CC1">
        <w:rPr>
          <w:rFonts w:ascii="Times New Roman" w:hAnsi="Times New Roman" w:cs="Times New Roman"/>
          <w:i/>
          <w:sz w:val="24"/>
          <w:szCs w:val="24"/>
        </w:rPr>
        <w:t>in bulk, see the book of Srivastava "the physics of phonons"</w:t>
      </w:r>
    </w:p>
    <w:p w:rsidR="00565139" w:rsidRPr="00D75CC1" w:rsidRDefault="00565139" w:rsidP="0081687D">
      <w:pPr>
        <w:pStyle w:val="HTMLPreformatted"/>
        <w:rPr>
          <w:rFonts w:ascii="Times New Roman" w:hAnsi="Times New Roman" w:cs="Times New Roman"/>
          <w:sz w:val="24"/>
          <w:szCs w:val="24"/>
        </w:rPr>
      </w:pPr>
    </w:p>
    <w:p w:rsidR="00565139"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We agree</w:t>
      </w:r>
      <w:r w:rsidR="003E14F1">
        <w:rPr>
          <w:rFonts w:ascii="Times New Roman" w:hAnsi="Times New Roman" w:cs="Times New Roman"/>
          <w:sz w:val="24"/>
          <w:szCs w:val="24"/>
        </w:rPr>
        <w:t xml:space="preserve"> with the referee</w:t>
      </w:r>
      <w:r w:rsidRPr="00D75CC1">
        <w:rPr>
          <w:rFonts w:ascii="Times New Roman" w:hAnsi="Times New Roman" w:cs="Times New Roman"/>
          <w:sz w:val="24"/>
          <w:szCs w:val="24"/>
        </w:rPr>
        <w:t xml:space="preserve"> that the language used here </w:t>
      </w:r>
      <w:r w:rsidR="005D1066">
        <w:rPr>
          <w:rFonts w:ascii="Times New Roman" w:hAnsi="Times New Roman" w:cs="Times New Roman"/>
          <w:sz w:val="24"/>
          <w:szCs w:val="24"/>
        </w:rPr>
        <w:t>wa</w:t>
      </w:r>
      <w:r w:rsidRPr="00D75CC1">
        <w:rPr>
          <w:rFonts w:ascii="Times New Roman" w:hAnsi="Times New Roman" w:cs="Times New Roman"/>
          <w:sz w:val="24"/>
          <w:szCs w:val="24"/>
        </w:rPr>
        <w:t xml:space="preserve">s </w:t>
      </w:r>
      <w:r w:rsidR="003E14F1">
        <w:rPr>
          <w:rFonts w:ascii="Times New Roman" w:hAnsi="Times New Roman" w:cs="Times New Roman"/>
          <w:sz w:val="24"/>
          <w:szCs w:val="24"/>
        </w:rPr>
        <w:t>potentially</w:t>
      </w:r>
      <w:r w:rsidRPr="00D75CC1">
        <w:rPr>
          <w:rFonts w:ascii="Times New Roman" w:hAnsi="Times New Roman" w:cs="Times New Roman"/>
          <w:sz w:val="24"/>
          <w:szCs w:val="24"/>
        </w:rPr>
        <w:t xml:space="preserve"> misleading</w:t>
      </w:r>
      <w:r w:rsidR="003E14F1">
        <w:rPr>
          <w:rFonts w:ascii="Times New Roman" w:hAnsi="Times New Roman" w:cs="Times New Roman"/>
          <w:sz w:val="24"/>
          <w:szCs w:val="24"/>
        </w:rPr>
        <w:t xml:space="preserve"> </w:t>
      </w:r>
      <w:r w:rsidRPr="00D75CC1">
        <w:rPr>
          <w:rFonts w:ascii="Times New Roman" w:hAnsi="Times New Roman" w:cs="Times New Roman"/>
          <w:sz w:val="24"/>
          <w:szCs w:val="24"/>
        </w:rPr>
        <w:t>and have changed the text to read:</w:t>
      </w:r>
    </w:p>
    <w:p w:rsidR="00565139" w:rsidRPr="00D75CC1" w:rsidRDefault="00565139" w:rsidP="0081687D">
      <w:pPr>
        <w:pStyle w:val="HTMLPreformatted"/>
        <w:rPr>
          <w:rFonts w:ascii="Times New Roman" w:hAnsi="Times New Roman" w:cs="Times New Roman"/>
          <w:sz w:val="24"/>
          <w:szCs w:val="24"/>
        </w:rPr>
      </w:pPr>
    </w:p>
    <w:p w:rsidR="00AA1E70" w:rsidRDefault="003E14F1" w:rsidP="00D75CC1">
      <w:pPr>
        <w:autoSpaceDE w:val="0"/>
        <w:autoSpaceDN w:val="0"/>
        <w:adjustRightInd w:val="0"/>
      </w:pPr>
      <w:r>
        <w:t>“</w:t>
      </w:r>
      <w:r w:rsidR="009A0E3F" w:rsidRPr="004F4881">
        <w:t>While substantial effort has been devoted to developing theories of phonon</w:t>
      </w:r>
      <w:r>
        <w:t xml:space="preserve"> </w:t>
      </w:r>
      <w:r w:rsidR="009A0E3F" w:rsidRPr="004F4881">
        <w:t xml:space="preserve">transport, the current understanding is </w:t>
      </w:r>
      <w:r w:rsidR="00AA1E70" w:rsidRPr="00D75CC1">
        <w:t>incomplete</w:t>
      </w:r>
      <w:r w:rsidR="009A0E3F" w:rsidRPr="004F4881">
        <w:t>, even in bulk materials.</w:t>
      </w:r>
      <w:r>
        <w:t>”</w:t>
      </w:r>
    </w:p>
    <w:p w:rsidR="0081687D" w:rsidRDefault="0081687D" w:rsidP="0081687D">
      <w:pPr>
        <w:pStyle w:val="HTMLPreformatted"/>
        <w:rPr>
          <w:rFonts w:ascii="Times New Roman" w:hAnsi="Times New Roman" w:cs="Times New Roman"/>
          <w:sz w:val="24"/>
          <w:szCs w:val="24"/>
        </w:rPr>
      </w:pPr>
    </w:p>
    <w:p w:rsidR="007F32CB" w:rsidRPr="00D75CC1" w:rsidRDefault="007F32CB"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6. </w:t>
      </w:r>
      <w:r w:rsidR="00AA1E70" w:rsidRPr="00D75CC1">
        <w:rPr>
          <w:rFonts w:ascii="Times New Roman" w:hAnsi="Times New Roman" w:cs="Times New Roman"/>
          <w:i/>
          <w:sz w:val="24"/>
          <w:szCs w:val="24"/>
        </w:rPr>
        <w:t xml:space="preserve">Table </w:t>
      </w:r>
      <w:proofErr w:type="gramStart"/>
      <w:r w:rsidR="00AA1E70" w:rsidRPr="00D75CC1">
        <w:rPr>
          <w:rFonts w:ascii="Times New Roman" w:hAnsi="Times New Roman" w:cs="Times New Roman"/>
          <w:i/>
          <w:sz w:val="24"/>
          <w:szCs w:val="24"/>
        </w:rPr>
        <w:t>I</w:t>
      </w:r>
      <w:proofErr w:type="gramEnd"/>
      <w:r w:rsidR="00AA1E70" w:rsidRPr="00D75CC1">
        <w:rPr>
          <w:rFonts w:ascii="Times New Roman" w:hAnsi="Times New Roman" w:cs="Times New Roman"/>
          <w:i/>
          <w:sz w:val="24"/>
          <w:szCs w:val="24"/>
        </w:rPr>
        <w:t>. Why does Phi' predict such a low value of LJ thermal</w:t>
      </w:r>
      <w:r w:rsidR="00AA1E70" w:rsidRPr="00D75CC1">
        <w:rPr>
          <w:i/>
        </w:rPr>
        <w:t xml:space="preserve"> </w:t>
      </w:r>
      <w:r w:rsidR="00AA1E70" w:rsidRPr="00D75CC1">
        <w:rPr>
          <w:rFonts w:ascii="Times New Roman" w:hAnsi="Times New Roman" w:cs="Times New Roman"/>
          <w:i/>
          <w:sz w:val="24"/>
          <w:szCs w:val="24"/>
        </w:rPr>
        <w:t>conductivity at the lowest temperature? What is the longest relaxation</w:t>
      </w:r>
      <w:r w:rsidR="00AA1E70" w:rsidRPr="00D75CC1">
        <w:rPr>
          <w:i/>
        </w:rPr>
        <w:t xml:space="preserve"> </w:t>
      </w:r>
      <w:r w:rsidR="00AA1E70" w:rsidRPr="00D75CC1">
        <w:rPr>
          <w:rFonts w:ascii="Times New Roman" w:hAnsi="Times New Roman" w:cs="Times New Roman"/>
          <w:i/>
          <w:sz w:val="24"/>
          <w:szCs w:val="24"/>
        </w:rPr>
        <w:t>time at this temperature?</w:t>
      </w:r>
    </w:p>
    <w:p w:rsidR="004432FF" w:rsidRPr="00D75CC1" w:rsidRDefault="004432FF" w:rsidP="0081687D">
      <w:pPr>
        <w:pStyle w:val="HTMLPreformatted"/>
        <w:rPr>
          <w:rFonts w:ascii="Times New Roman" w:hAnsi="Times New Roman" w:cs="Times New Roman"/>
          <w:sz w:val="24"/>
          <w:szCs w:val="24"/>
        </w:rPr>
      </w:pPr>
    </w:p>
    <w:p w:rsidR="008C3584" w:rsidRDefault="00AA1E70" w:rsidP="0081687D">
      <w:pPr>
        <w:pStyle w:val="HTMLPreformatted"/>
        <w:rPr>
          <w:ins w:id="4" w:author="Alan" w:date="2012-04-03T12:20:00Z"/>
          <w:rFonts w:ascii="Times New Roman" w:hAnsi="Times New Roman" w:cs="Times New Roman"/>
          <w:sz w:val="24"/>
          <w:szCs w:val="24"/>
        </w:rPr>
      </w:pPr>
      <w:r w:rsidRPr="00D75CC1">
        <w:rPr>
          <w:rFonts w:ascii="Times New Roman" w:hAnsi="Times New Roman" w:cs="Times New Roman"/>
          <w:sz w:val="24"/>
          <w:szCs w:val="24"/>
        </w:rPr>
        <w:t xml:space="preserve">The reason </w:t>
      </w:r>
      <w:r w:rsidR="007F32CB">
        <w:rPr>
          <w:rFonts w:ascii="Times New Roman" w:hAnsi="Times New Roman" w:cs="Times New Roman"/>
          <w:sz w:val="24"/>
          <w:szCs w:val="24"/>
        </w:rPr>
        <w:t>that</w:t>
      </w:r>
      <w:r w:rsidRPr="00D75CC1">
        <w:rPr>
          <w:rFonts w:ascii="Times New Roman" w:hAnsi="Times New Roman" w:cs="Times New Roman"/>
          <w:sz w:val="24"/>
          <w:szCs w:val="24"/>
        </w:rPr>
        <w:t xml:space="preserve"> Phi’ predicts a lower value of </w:t>
      </w:r>
      <w:r w:rsidR="005D1066">
        <w:rPr>
          <w:rFonts w:ascii="Times New Roman" w:hAnsi="Times New Roman" w:cs="Times New Roman"/>
          <w:sz w:val="24"/>
          <w:szCs w:val="24"/>
        </w:rPr>
        <w:t>thermal</w:t>
      </w:r>
      <w:r w:rsidR="007F32CB">
        <w:rPr>
          <w:rFonts w:ascii="Times New Roman" w:hAnsi="Times New Roman" w:cs="Times New Roman"/>
          <w:sz w:val="24"/>
          <w:szCs w:val="24"/>
        </w:rPr>
        <w:t xml:space="preserve"> </w:t>
      </w:r>
      <w:r w:rsidRPr="00D75CC1">
        <w:rPr>
          <w:rFonts w:ascii="Times New Roman" w:hAnsi="Times New Roman" w:cs="Times New Roman"/>
          <w:sz w:val="24"/>
          <w:szCs w:val="24"/>
        </w:rPr>
        <w:t>conductivity than Phi is due to the difference</w:t>
      </w:r>
      <w:r w:rsidR="003E14F1">
        <w:rPr>
          <w:rFonts w:ascii="Times New Roman" w:hAnsi="Times New Roman" w:cs="Times New Roman"/>
          <w:sz w:val="24"/>
          <w:szCs w:val="24"/>
        </w:rPr>
        <w:t>s</w:t>
      </w:r>
      <w:r w:rsidRPr="00D75CC1">
        <w:rPr>
          <w:rFonts w:ascii="Times New Roman" w:hAnsi="Times New Roman" w:cs="Times New Roman"/>
          <w:sz w:val="24"/>
          <w:szCs w:val="24"/>
        </w:rPr>
        <w:t xml:space="preserve"> in phonon lifetime</w:t>
      </w:r>
      <w:r w:rsidR="005D1066">
        <w:rPr>
          <w:rFonts w:ascii="Times New Roman" w:hAnsi="Times New Roman" w:cs="Times New Roman"/>
          <w:sz w:val="24"/>
          <w:szCs w:val="24"/>
        </w:rPr>
        <w:t>s</w:t>
      </w:r>
      <w:r w:rsidRPr="00D75CC1">
        <w:rPr>
          <w:rFonts w:ascii="Times New Roman" w:hAnsi="Times New Roman" w:cs="Times New Roman"/>
          <w:sz w:val="24"/>
          <w:szCs w:val="24"/>
        </w:rPr>
        <w:t xml:space="preserve"> predicted by the two methods.  We did not seek to understand this disagreement any further after discovering that Phi’ was incorrectly derived.  The longest relaxation time is on the order of 80 </w:t>
      </w:r>
      <w:proofErr w:type="spellStart"/>
      <w:r w:rsidRPr="00D75CC1">
        <w:rPr>
          <w:rFonts w:ascii="Times New Roman" w:hAnsi="Times New Roman" w:cs="Times New Roman"/>
          <w:sz w:val="24"/>
          <w:szCs w:val="24"/>
        </w:rPr>
        <w:t>ps</w:t>
      </w:r>
      <w:proofErr w:type="spellEnd"/>
      <w:r w:rsidRPr="00D75CC1">
        <w:rPr>
          <w:rFonts w:ascii="Times New Roman" w:hAnsi="Times New Roman" w:cs="Times New Roman"/>
          <w:sz w:val="24"/>
          <w:szCs w:val="24"/>
        </w:rPr>
        <w:t xml:space="preserve"> for both methods, which is much less than the MD simulation time of 4.5 ns.</w:t>
      </w:r>
    </w:p>
    <w:p w:rsidR="00F450CD" w:rsidRPr="00D75CC1" w:rsidRDefault="00F450CD" w:rsidP="0081687D">
      <w:pPr>
        <w:pStyle w:val="HTMLPreformatted"/>
        <w:rPr>
          <w:rFonts w:ascii="Times New Roman" w:hAnsi="Times New Roman" w:cs="Times New Roman"/>
          <w:sz w:val="24"/>
          <w:szCs w:val="24"/>
        </w:rPr>
      </w:pPr>
    </w:p>
    <w:p w:rsidR="0081687D" w:rsidRPr="00D75CC1" w:rsidRDefault="0081687D"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7. </w:t>
      </w:r>
      <w:r w:rsidR="00AA1E70" w:rsidRPr="00D75CC1">
        <w:rPr>
          <w:rFonts w:ascii="Times New Roman" w:hAnsi="Times New Roman" w:cs="Times New Roman"/>
          <w:i/>
          <w:sz w:val="24"/>
          <w:szCs w:val="24"/>
        </w:rPr>
        <w:t xml:space="preserve">SW </w:t>
      </w:r>
      <w:proofErr w:type="spellStart"/>
      <w:r w:rsidR="00AA1E70" w:rsidRPr="00D75CC1">
        <w:rPr>
          <w:rFonts w:ascii="Times New Roman" w:hAnsi="Times New Roman" w:cs="Times New Roman"/>
          <w:i/>
          <w:sz w:val="24"/>
          <w:szCs w:val="24"/>
        </w:rPr>
        <w:t>Si</w:t>
      </w:r>
      <w:proofErr w:type="gramStart"/>
      <w:r w:rsidR="00AA1E70" w:rsidRPr="00D75CC1">
        <w:rPr>
          <w:rFonts w:ascii="Times New Roman" w:hAnsi="Times New Roman" w:cs="Times New Roman"/>
          <w:i/>
          <w:sz w:val="24"/>
          <w:szCs w:val="24"/>
        </w:rPr>
        <w:t>:The</w:t>
      </w:r>
      <w:proofErr w:type="spellEnd"/>
      <w:proofErr w:type="gramEnd"/>
      <w:r w:rsidR="00AA1E70" w:rsidRPr="00D75CC1">
        <w:rPr>
          <w:rFonts w:ascii="Times New Roman" w:hAnsi="Times New Roman" w:cs="Times New Roman"/>
          <w:i/>
          <w:sz w:val="24"/>
          <w:szCs w:val="24"/>
        </w:rPr>
        <w:t xml:space="preserve"> authors may have compared the conductivity obtained with Phi</w:t>
      </w:r>
    </w:p>
    <w:p w:rsidR="005B1B10"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and</w:t>
      </w:r>
      <w:proofErr w:type="gramEnd"/>
      <w:r w:rsidRPr="00D75CC1">
        <w:rPr>
          <w:rFonts w:ascii="Times New Roman" w:hAnsi="Times New Roman" w:cs="Times New Roman"/>
          <w:i/>
          <w:sz w:val="24"/>
          <w:szCs w:val="24"/>
        </w:rPr>
        <w:t xml:space="preserve"> Phi' to Green-Kubo simulations at room </w:t>
      </w:r>
      <w:proofErr w:type="spellStart"/>
      <w:r w:rsidRPr="00D75CC1">
        <w:rPr>
          <w:rFonts w:ascii="Times New Roman" w:hAnsi="Times New Roman" w:cs="Times New Roman"/>
          <w:i/>
          <w:sz w:val="24"/>
          <w:szCs w:val="24"/>
        </w:rPr>
        <w:t>température</w:t>
      </w:r>
      <w:proofErr w:type="spellEnd"/>
      <w:r w:rsidRPr="00D75CC1">
        <w:rPr>
          <w:rFonts w:ascii="Times New Roman" w:hAnsi="Times New Roman" w:cs="Times New Roman"/>
          <w:i/>
          <w:sz w:val="24"/>
          <w:szCs w:val="24"/>
        </w:rPr>
        <w:t xml:space="preserve"> </w:t>
      </w:r>
    </w:p>
    <w:p w:rsidR="005B1B10" w:rsidRPr="00D75CC1" w:rsidRDefault="005B1B10" w:rsidP="0081687D">
      <w:pPr>
        <w:pStyle w:val="HTMLPreformatted"/>
        <w:rPr>
          <w:rFonts w:ascii="Times New Roman" w:hAnsi="Times New Roman" w:cs="Times New Roman"/>
          <w:sz w:val="24"/>
          <w:szCs w:val="24"/>
        </w:rPr>
      </w:pPr>
    </w:p>
    <w:p w:rsidR="005B1B10" w:rsidDel="00337584" w:rsidRDefault="00AA1E70" w:rsidP="00E23622">
      <w:pPr>
        <w:pStyle w:val="HTMLPreformatted"/>
        <w:rPr>
          <w:ins w:id="5" w:author="Alan" w:date="2012-04-03T12:21:00Z"/>
          <w:del w:id="6" w:author="Jason" w:date="2012-04-04T11:31:00Z"/>
          <w:rFonts w:ascii="Times New Roman" w:hAnsi="Times New Roman" w:cs="Times New Roman"/>
          <w:sz w:val="24"/>
          <w:szCs w:val="24"/>
        </w:rPr>
      </w:pPr>
      <w:r w:rsidRPr="00D75CC1">
        <w:rPr>
          <w:rFonts w:ascii="Times New Roman" w:hAnsi="Times New Roman" w:cs="Times New Roman"/>
          <w:sz w:val="24"/>
          <w:szCs w:val="24"/>
        </w:rPr>
        <w:t>Once we demonstrated with the LJ system that Phi and Phi’ disagree in both predicted lifetimes and thermal conductivity, we did not see</w:t>
      </w:r>
      <w:r w:rsidR="00E23622">
        <w:rPr>
          <w:rFonts w:ascii="Times New Roman" w:hAnsi="Times New Roman" w:cs="Times New Roman"/>
          <w:sz w:val="24"/>
          <w:szCs w:val="24"/>
        </w:rPr>
        <w:t xml:space="preserve"> the benefit</w:t>
      </w:r>
      <w:r w:rsidRPr="00D75CC1">
        <w:rPr>
          <w:rFonts w:ascii="Times New Roman" w:hAnsi="Times New Roman" w:cs="Times New Roman"/>
          <w:sz w:val="24"/>
          <w:szCs w:val="24"/>
        </w:rPr>
        <w:t xml:space="preserve"> </w:t>
      </w:r>
      <w:r w:rsidR="00E23622">
        <w:rPr>
          <w:rFonts w:ascii="Times New Roman" w:hAnsi="Times New Roman" w:cs="Times New Roman"/>
          <w:sz w:val="24"/>
          <w:szCs w:val="24"/>
        </w:rPr>
        <w:t>of</w:t>
      </w:r>
      <w:r w:rsidRPr="00D75CC1">
        <w:rPr>
          <w:rFonts w:ascii="Times New Roman" w:hAnsi="Times New Roman" w:cs="Times New Roman"/>
          <w:sz w:val="24"/>
          <w:szCs w:val="24"/>
        </w:rPr>
        <w:t xml:space="preserve"> compar</w:t>
      </w:r>
      <w:r w:rsidR="00E23622">
        <w:rPr>
          <w:rFonts w:ascii="Times New Roman" w:hAnsi="Times New Roman" w:cs="Times New Roman"/>
          <w:sz w:val="24"/>
          <w:szCs w:val="24"/>
        </w:rPr>
        <w:t>ing</w:t>
      </w:r>
      <w:r w:rsidRPr="00D75CC1">
        <w:rPr>
          <w:rFonts w:ascii="Times New Roman" w:hAnsi="Times New Roman" w:cs="Times New Roman"/>
          <w:sz w:val="24"/>
          <w:szCs w:val="24"/>
        </w:rPr>
        <w:t xml:space="preserve"> the results for SW silicon to Green-Kubo or any other method.  </w:t>
      </w:r>
    </w:p>
    <w:p w:rsidR="00F450CD" w:rsidRPr="004F4881" w:rsidRDefault="00F450CD" w:rsidP="00E23622">
      <w:pPr>
        <w:pStyle w:val="HTMLPreformatted"/>
        <w:rPr>
          <w:rFonts w:ascii="Times New Roman" w:hAnsi="Times New Roman" w:cs="Times New Roman"/>
          <w:sz w:val="24"/>
          <w:szCs w:val="24"/>
        </w:rPr>
      </w:pPr>
    </w:p>
    <w:p w:rsidR="005B1B10" w:rsidRDefault="005B1B10" w:rsidP="0081687D">
      <w:pPr>
        <w:pStyle w:val="HTMLPreformatted"/>
        <w:rPr>
          <w:ins w:id="7" w:author="Jason" w:date="2012-04-04T11:31:00Z"/>
          <w:rFonts w:ascii="Times New Roman" w:hAnsi="Times New Roman" w:cs="Times New Roman"/>
          <w:sz w:val="24"/>
          <w:szCs w:val="24"/>
        </w:rPr>
      </w:pPr>
    </w:p>
    <w:p w:rsidR="00337584" w:rsidRPr="00D75CC1" w:rsidRDefault="00337584"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8. </w:t>
      </w:r>
      <w:r w:rsidR="00AA1E70" w:rsidRPr="00D75CC1">
        <w:rPr>
          <w:rFonts w:ascii="Times New Roman" w:hAnsi="Times New Roman" w:cs="Times New Roman"/>
          <w:i/>
          <w:sz w:val="24"/>
          <w:szCs w:val="24"/>
        </w:rPr>
        <w:t>CNT:</w:t>
      </w:r>
      <w:r w:rsidR="00AA1E70" w:rsidRPr="00D75CC1">
        <w:rPr>
          <w:i/>
        </w:rPr>
        <w:t xml:space="preserve"> </w:t>
      </w:r>
      <w:r w:rsidR="00AA1E70" w:rsidRPr="00D75CC1">
        <w:rPr>
          <w:rFonts w:ascii="Times New Roman" w:hAnsi="Times New Roman" w:cs="Times New Roman"/>
          <w:i/>
          <w:sz w:val="24"/>
          <w:szCs w:val="24"/>
        </w:rPr>
        <w:t xml:space="preserve">similarly, some Green-Kubo thermal conductivity of CNT </w:t>
      </w:r>
      <w:proofErr w:type="gramStart"/>
      <w:r w:rsidR="00AA1E70" w:rsidRPr="00D75CC1">
        <w:rPr>
          <w:rFonts w:ascii="Times New Roman" w:hAnsi="Times New Roman" w:cs="Times New Roman"/>
          <w:i/>
          <w:sz w:val="24"/>
          <w:szCs w:val="24"/>
        </w:rPr>
        <w:t>are</w:t>
      </w:r>
      <w:proofErr w:type="gramEnd"/>
      <w:r w:rsidR="00AA1E70" w:rsidRPr="00D75CC1">
        <w:rPr>
          <w:rFonts w:ascii="Times New Roman" w:hAnsi="Times New Roman" w:cs="Times New Roman"/>
          <w:i/>
          <w:sz w:val="24"/>
          <w:szCs w:val="24"/>
        </w:rPr>
        <w:t xml:space="preserve"> available</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in</w:t>
      </w:r>
      <w:proofErr w:type="gramEnd"/>
      <w:r w:rsidRPr="00D75CC1">
        <w:rPr>
          <w:rFonts w:ascii="Times New Roman" w:hAnsi="Times New Roman" w:cs="Times New Roman"/>
          <w:i/>
          <w:sz w:val="24"/>
          <w:szCs w:val="24"/>
        </w:rPr>
        <w:t xml:space="preserve"> the literature, see e.g. </w:t>
      </w:r>
      <w:proofErr w:type="spellStart"/>
      <w:r w:rsidRPr="00D75CC1">
        <w:rPr>
          <w:rFonts w:ascii="Times New Roman" w:hAnsi="Times New Roman" w:cs="Times New Roman"/>
          <w:i/>
          <w:sz w:val="24"/>
          <w:szCs w:val="24"/>
        </w:rPr>
        <w:t>Donadio</w:t>
      </w:r>
      <w:proofErr w:type="spellEnd"/>
      <w:r w:rsidRPr="00D75CC1">
        <w:rPr>
          <w:rFonts w:ascii="Times New Roman" w:hAnsi="Times New Roman" w:cs="Times New Roman"/>
          <w:i/>
          <w:sz w:val="24"/>
          <w:szCs w:val="24"/>
        </w:rPr>
        <w:t xml:space="preserve"> and </w:t>
      </w:r>
      <w:proofErr w:type="spellStart"/>
      <w:r w:rsidRPr="00D75CC1">
        <w:rPr>
          <w:rFonts w:ascii="Times New Roman" w:hAnsi="Times New Roman" w:cs="Times New Roman"/>
          <w:i/>
          <w:sz w:val="24"/>
          <w:szCs w:val="24"/>
        </w:rPr>
        <w:t>Galli</w:t>
      </w:r>
      <w:proofErr w:type="spellEnd"/>
      <w:r w:rsidRPr="00D75CC1">
        <w:rPr>
          <w:rFonts w:ascii="Times New Roman" w:hAnsi="Times New Roman" w:cs="Times New Roman"/>
          <w:i/>
          <w:sz w:val="24"/>
          <w:szCs w:val="24"/>
        </w:rPr>
        <w:t>, PRL 2009</w:t>
      </w:r>
    </w:p>
    <w:p w:rsidR="00B679CA" w:rsidRPr="00D75CC1" w:rsidRDefault="00B679CA" w:rsidP="0081687D">
      <w:pPr>
        <w:pStyle w:val="HTMLPreformatted"/>
        <w:rPr>
          <w:rFonts w:ascii="Times New Roman" w:hAnsi="Times New Roman" w:cs="Times New Roman"/>
          <w:sz w:val="24"/>
          <w:szCs w:val="24"/>
        </w:rPr>
      </w:pPr>
    </w:p>
    <w:p w:rsidR="00112ABF" w:rsidRPr="00D75CC1" w:rsidDel="00337584" w:rsidRDefault="00AA1E70" w:rsidP="0081687D">
      <w:pPr>
        <w:pStyle w:val="HTMLPreformatted"/>
        <w:rPr>
          <w:del w:id="8" w:author="Jason" w:date="2012-04-04T11:31:00Z"/>
          <w:rFonts w:ascii="Times New Roman" w:hAnsi="Times New Roman" w:cs="Times New Roman"/>
          <w:sz w:val="24"/>
          <w:szCs w:val="24"/>
        </w:rPr>
      </w:pPr>
      <w:proofErr w:type="spellStart"/>
      <w:r w:rsidRPr="00D75CC1">
        <w:rPr>
          <w:rFonts w:ascii="Times New Roman" w:hAnsi="Times New Roman" w:cs="Times New Roman"/>
          <w:sz w:val="24"/>
          <w:szCs w:val="24"/>
        </w:rPr>
        <w:t>Donadio</w:t>
      </w:r>
      <w:proofErr w:type="spellEnd"/>
      <w:r w:rsidRPr="00D75CC1">
        <w:rPr>
          <w:rFonts w:ascii="Times New Roman" w:hAnsi="Times New Roman" w:cs="Times New Roman"/>
          <w:sz w:val="24"/>
          <w:szCs w:val="24"/>
        </w:rPr>
        <w:t xml:space="preserve"> and </w:t>
      </w:r>
      <w:proofErr w:type="spellStart"/>
      <w:r w:rsidRPr="00D75CC1">
        <w:rPr>
          <w:rFonts w:ascii="Times New Roman" w:hAnsi="Times New Roman" w:cs="Times New Roman"/>
          <w:sz w:val="24"/>
          <w:szCs w:val="24"/>
        </w:rPr>
        <w:t>Galli</w:t>
      </w:r>
      <w:proofErr w:type="spellEnd"/>
      <w:r w:rsidR="00E23622">
        <w:rPr>
          <w:rFonts w:ascii="Times New Roman" w:hAnsi="Times New Roman" w:cs="Times New Roman"/>
          <w:sz w:val="24"/>
          <w:szCs w:val="24"/>
        </w:rPr>
        <w:t xml:space="preserve"> (</w:t>
      </w:r>
      <w:r w:rsidRPr="00D75CC1">
        <w:rPr>
          <w:rFonts w:ascii="Times New Roman" w:hAnsi="Times New Roman" w:cs="Times New Roman"/>
          <w:sz w:val="24"/>
          <w:szCs w:val="24"/>
        </w:rPr>
        <w:t>PRL 2007</w:t>
      </w:r>
      <w:r w:rsidR="00E23622">
        <w:rPr>
          <w:rFonts w:ascii="Times New Roman" w:hAnsi="Times New Roman" w:cs="Times New Roman"/>
          <w:sz w:val="24"/>
          <w:szCs w:val="24"/>
        </w:rPr>
        <w:t>)</w:t>
      </w:r>
      <w:r w:rsidRPr="00D75CC1">
        <w:rPr>
          <w:rFonts w:ascii="Times New Roman" w:hAnsi="Times New Roman" w:cs="Times New Roman"/>
          <w:sz w:val="24"/>
          <w:szCs w:val="24"/>
        </w:rPr>
        <w:t xml:space="preserve"> use</w:t>
      </w:r>
      <w:r w:rsidR="00E23622">
        <w:rPr>
          <w:rFonts w:ascii="Times New Roman" w:hAnsi="Times New Roman" w:cs="Times New Roman"/>
          <w:sz w:val="24"/>
          <w:szCs w:val="24"/>
        </w:rPr>
        <w:t>d</w:t>
      </w:r>
      <w:r w:rsidRPr="00D75CC1">
        <w:rPr>
          <w:rFonts w:ascii="Times New Roman" w:hAnsi="Times New Roman" w:cs="Times New Roman"/>
          <w:sz w:val="24"/>
          <w:szCs w:val="24"/>
        </w:rPr>
        <w:t xml:space="preserve"> the </w:t>
      </w:r>
      <w:proofErr w:type="spellStart"/>
      <w:r w:rsidRPr="00D75CC1">
        <w:rPr>
          <w:rFonts w:ascii="Times New Roman" w:hAnsi="Times New Roman" w:cs="Times New Roman"/>
          <w:sz w:val="24"/>
          <w:szCs w:val="24"/>
        </w:rPr>
        <w:t>Tersoff</w:t>
      </w:r>
      <w:proofErr w:type="spellEnd"/>
      <w:r w:rsidRPr="00D75CC1">
        <w:rPr>
          <w:rFonts w:ascii="Times New Roman" w:hAnsi="Times New Roman" w:cs="Times New Roman"/>
          <w:sz w:val="24"/>
          <w:szCs w:val="24"/>
        </w:rPr>
        <w:t xml:space="preserve"> potential to model the CNT.  Here, we are using the REBO potential.  These two potentials are known to predict very different thermal conductivities, and so a comparison between the two would not be </w:t>
      </w:r>
      <w:r w:rsidR="00E23622">
        <w:rPr>
          <w:rFonts w:ascii="Times New Roman" w:hAnsi="Times New Roman" w:cs="Times New Roman"/>
          <w:sz w:val="24"/>
          <w:szCs w:val="24"/>
        </w:rPr>
        <w:t>appropriate</w:t>
      </w:r>
      <w:r w:rsidRPr="00D75CC1">
        <w:rPr>
          <w:rFonts w:ascii="Times New Roman" w:hAnsi="Times New Roman" w:cs="Times New Roman"/>
          <w:sz w:val="24"/>
          <w:szCs w:val="24"/>
        </w:rPr>
        <w:t>.</w:t>
      </w:r>
      <w:r w:rsidR="005D1066">
        <w:rPr>
          <w:rFonts w:ascii="Times New Roman" w:hAnsi="Times New Roman" w:cs="Times New Roman"/>
          <w:sz w:val="24"/>
          <w:szCs w:val="24"/>
        </w:rPr>
        <w:t xml:space="preserve"> Furthermore, the heat current (needed in the Green-Kubo method) for the four-body REBO potential has not been formulated.</w:t>
      </w:r>
    </w:p>
    <w:p w:rsidR="00112ABF" w:rsidRDefault="00112ABF" w:rsidP="0081687D">
      <w:pPr>
        <w:pStyle w:val="HTMLPreformatted"/>
        <w:rPr>
          <w:rFonts w:ascii="Times New Roman" w:hAnsi="Times New Roman" w:cs="Times New Roman"/>
          <w:sz w:val="24"/>
          <w:szCs w:val="24"/>
        </w:rPr>
      </w:pPr>
    </w:p>
    <w:p w:rsidR="00E23622" w:rsidRDefault="00E23622" w:rsidP="0081687D">
      <w:pPr>
        <w:pStyle w:val="HTMLPreformatted"/>
        <w:rPr>
          <w:ins w:id="9" w:author="Jason" w:date="2012-04-04T11:31:00Z"/>
          <w:rFonts w:ascii="Times New Roman" w:hAnsi="Times New Roman" w:cs="Times New Roman"/>
          <w:sz w:val="24"/>
          <w:szCs w:val="24"/>
        </w:rPr>
      </w:pPr>
    </w:p>
    <w:p w:rsidR="00337584" w:rsidRPr="00D75CC1" w:rsidRDefault="00337584"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9. </w:t>
      </w:r>
      <w:r w:rsidR="00AA1E70" w:rsidRPr="00D75CC1">
        <w:rPr>
          <w:rFonts w:ascii="Times New Roman" w:hAnsi="Times New Roman" w:cs="Times New Roman"/>
          <w:i/>
          <w:sz w:val="24"/>
          <w:szCs w:val="24"/>
        </w:rPr>
        <w:t xml:space="preserve">Appendix A: eq. A7: what does the index j exactly represent? </w:t>
      </w:r>
      <w:proofErr w:type="gramStart"/>
      <w:r w:rsidR="00AA1E70" w:rsidRPr="00D75CC1">
        <w:rPr>
          <w:rFonts w:ascii="Times New Roman" w:hAnsi="Times New Roman" w:cs="Times New Roman"/>
          <w:i/>
          <w:sz w:val="24"/>
          <w:szCs w:val="24"/>
        </w:rPr>
        <w:t>what</w:t>
      </w:r>
      <w:proofErr w:type="gramEnd"/>
      <w:r w:rsidR="00AA1E70" w:rsidRPr="00D75CC1">
        <w:rPr>
          <w:rFonts w:ascii="Times New Roman" w:hAnsi="Times New Roman" w:cs="Times New Roman"/>
          <w:i/>
          <w:sz w:val="24"/>
          <w:szCs w:val="24"/>
        </w:rPr>
        <w:t xml:space="preserve"> are</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exactly</w:t>
      </w:r>
      <w:proofErr w:type="gramEnd"/>
      <w:r w:rsidRPr="00D75CC1">
        <w:rPr>
          <w:rFonts w:ascii="Times New Roman" w:hAnsi="Times New Roman" w:cs="Times New Roman"/>
          <w:i/>
          <w:sz w:val="24"/>
          <w:szCs w:val="24"/>
        </w:rPr>
        <w:t xml:space="preserve"> the </w:t>
      </w:r>
      <w:proofErr w:type="spellStart"/>
      <w:r w:rsidRPr="00D75CC1">
        <w:rPr>
          <w:rFonts w:ascii="Times New Roman" w:hAnsi="Times New Roman" w:cs="Times New Roman"/>
          <w:i/>
          <w:sz w:val="24"/>
          <w:szCs w:val="24"/>
        </w:rPr>
        <w:t>tj's</w:t>
      </w:r>
      <w:proofErr w:type="spellEnd"/>
      <w:r w:rsidRPr="00D75CC1">
        <w:rPr>
          <w:rFonts w:ascii="Times New Roman" w:hAnsi="Times New Roman" w:cs="Times New Roman"/>
          <w:i/>
          <w:sz w:val="24"/>
          <w:szCs w:val="24"/>
        </w:rPr>
        <w:t>? How are they estimated in a MD simulation?</w:t>
      </w:r>
    </w:p>
    <w:p w:rsidR="00125627" w:rsidRPr="00D75CC1" w:rsidRDefault="00125627" w:rsidP="0081687D">
      <w:pPr>
        <w:pStyle w:val="HTMLPreformatted"/>
        <w:rPr>
          <w:rFonts w:ascii="Times New Roman" w:hAnsi="Times New Roman" w:cs="Times New Roman"/>
          <w:sz w:val="24"/>
          <w:szCs w:val="24"/>
        </w:rPr>
      </w:pPr>
    </w:p>
    <w:p w:rsidR="0081687D"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The indices j label the “events” related to </w:t>
      </w:r>
      <w:r w:rsidR="00E23622">
        <w:rPr>
          <w:rFonts w:ascii="Times New Roman" w:hAnsi="Times New Roman" w:cs="Times New Roman"/>
          <w:sz w:val="24"/>
          <w:szCs w:val="24"/>
        </w:rPr>
        <w:t>changes in the</w:t>
      </w:r>
      <w:r w:rsidRPr="00D75CC1">
        <w:rPr>
          <w:rFonts w:ascii="Times New Roman" w:hAnsi="Times New Roman" w:cs="Times New Roman"/>
          <w:sz w:val="24"/>
          <w:szCs w:val="24"/>
        </w:rPr>
        <w:t xml:space="preserve"> phonon mode population.  For a harmonic system, the phonons are non-interacting and their populations do not change with time.  For an anharmonic system, the phonon populations fluctuate.  To predict a phonon lifetime, we</w:t>
      </w:r>
      <w:r w:rsidR="00E23622">
        <w:rPr>
          <w:rFonts w:ascii="Times New Roman" w:hAnsi="Times New Roman" w:cs="Times New Roman"/>
          <w:sz w:val="24"/>
          <w:szCs w:val="24"/>
        </w:rPr>
        <w:t xml:space="preserve"> wish to</w:t>
      </w:r>
      <w:r w:rsidRPr="00D75CC1">
        <w:rPr>
          <w:rFonts w:ascii="Times New Roman" w:hAnsi="Times New Roman" w:cs="Times New Roman"/>
          <w:sz w:val="24"/>
          <w:szCs w:val="24"/>
        </w:rPr>
        <w:t xml:space="preserve"> average over many of these phonon population fluctuations (referred to as “events”). This is done by running the MD simulation longer (by at least a factor of 10) than the longest phonon lifetime in the system. Thus, the predicted phonon lifetimes are in this sense “time-averaged” or “event-averaged”.</w:t>
      </w:r>
    </w:p>
    <w:p w:rsidR="00E23622" w:rsidRDefault="00E23622" w:rsidP="0081687D">
      <w:pPr>
        <w:pStyle w:val="HTMLPreformatted"/>
        <w:rPr>
          <w:ins w:id="10" w:author="Jason" w:date="2012-04-04T11:31:00Z"/>
          <w:rFonts w:ascii="Times New Roman" w:hAnsi="Times New Roman" w:cs="Times New Roman"/>
          <w:sz w:val="24"/>
          <w:szCs w:val="24"/>
        </w:rPr>
      </w:pPr>
    </w:p>
    <w:p w:rsidR="00337584" w:rsidRPr="00D75CC1" w:rsidRDefault="00337584"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10. </w:t>
      </w:r>
      <w:r w:rsidR="00AA1E70" w:rsidRPr="00D75CC1">
        <w:rPr>
          <w:rFonts w:ascii="Times New Roman" w:hAnsi="Times New Roman" w:cs="Times New Roman"/>
          <w:i/>
          <w:sz w:val="24"/>
          <w:szCs w:val="24"/>
        </w:rPr>
        <w:t>Conclusion: "Any agreement in thermal conductivity predictions between</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atomic</w:t>
      </w:r>
      <w:proofErr w:type="gramEnd"/>
      <w:r w:rsidRPr="00D75CC1">
        <w:rPr>
          <w:rFonts w:ascii="Times New Roman" w:hAnsi="Times New Roman" w:cs="Times New Roman"/>
          <w:i/>
          <w:sz w:val="24"/>
          <w:szCs w:val="24"/>
        </w:rPr>
        <w:t xml:space="preserve"> studies and experiment must be regarded as coincidental " Why ?</w:t>
      </w:r>
    </w:p>
    <w:p w:rsidR="004470E1" w:rsidRPr="00D75CC1" w:rsidRDefault="004470E1" w:rsidP="0081687D">
      <w:pPr>
        <w:pStyle w:val="HTMLPreformatted"/>
        <w:rPr>
          <w:rFonts w:ascii="Times New Roman" w:hAnsi="Times New Roman" w:cs="Times New Roman"/>
          <w:sz w:val="24"/>
          <w:szCs w:val="24"/>
        </w:rPr>
      </w:pPr>
    </w:p>
    <w:p w:rsidR="00D75CC1"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Because Phi’ is derived incorrectly. We did not seek to identify why for some systems/temperatures (LJ T=40K, CNT) the thermal conductivity predictions for Phi and Phi’ are so close.  We feel that such an investigation </w:t>
      </w:r>
      <w:r w:rsidR="00E23622">
        <w:rPr>
          <w:rFonts w:ascii="Times New Roman" w:hAnsi="Times New Roman" w:cs="Times New Roman"/>
          <w:sz w:val="24"/>
          <w:szCs w:val="24"/>
        </w:rPr>
        <w:t>w</w:t>
      </w:r>
      <w:r w:rsidRPr="00D75CC1">
        <w:rPr>
          <w:rFonts w:ascii="Times New Roman" w:hAnsi="Times New Roman" w:cs="Times New Roman"/>
          <w:sz w:val="24"/>
          <w:szCs w:val="24"/>
        </w:rPr>
        <w:t>ould confuse readers and actually encourage people to continue using Phi’</w:t>
      </w:r>
      <w:r w:rsidR="00E23622">
        <w:rPr>
          <w:rFonts w:ascii="Times New Roman" w:hAnsi="Times New Roman" w:cs="Times New Roman"/>
          <w:sz w:val="24"/>
          <w:szCs w:val="24"/>
        </w:rPr>
        <w:t>, which we have shown to be incorrect</w:t>
      </w:r>
      <w:r w:rsidRPr="00D75CC1">
        <w:rPr>
          <w:rFonts w:ascii="Times New Roman" w:hAnsi="Times New Roman" w:cs="Times New Roman"/>
          <w:sz w:val="24"/>
          <w:szCs w:val="24"/>
        </w:rPr>
        <w:t>.</w:t>
      </w:r>
    </w:p>
    <w:p w:rsidR="00F450CD" w:rsidRDefault="00F450CD" w:rsidP="00337584">
      <w:pPr>
        <w:pStyle w:val="Closing"/>
        <w:spacing w:after="120"/>
        <w:rPr>
          <w:ins w:id="11" w:author="Alan" w:date="2012-04-03T12:21:00Z"/>
        </w:rPr>
      </w:pPr>
    </w:p>
    <w:p w:rsidR="00465767" w:rsidRDefault="00F450CD" w:rsidP="00337584">
      <w:pPr>
        <w:pStyle w:val="Closing"/>
        <w:spacing w:after="120"/>
      </w:pPr>
      <w:ins w:id="12" w:author="Alan" w:date="2012-04-03T12:21:00Z">
        <w:r>
          <w:t xml:space="preserve">In summary, </w:t>
        </w:r>
      </w:ins>
      <w:ins w:id="13" w:author="Alan" w:date="2012-04-03T12:22:00Z">
        <w:r>
          <w:t>w</w:t>
        </w:r>
      </w:ins>
      <w:r w:rsidR="00D75CC1">
        <w:t>e have made several</w:t>
      </w:r>
      <w:r w:rsidR="00465767">
        <w:t xml:space="preserve"> modifications to the original manuscript, which are listed below:</w:t>
      </w:r>
    </w:p>
    <w:p w:rsidR="00D75CC1" w:rsidRDefault="00D75CC1" w:rsidP="00337584">
      <w:pPr>
        <w:pStyle w:val="Closing"/>
        <w:numPr>
          <w:ilvl w:val="0"/>
          <w:numId w:val="13"/>
        </w:numPr>
        <w:spacing w:after="120"/>
        <w:rPr>
          <w:ins w:id="14" w:author="Alan" w:date="2012-04-03T12:23:00Z"/>
        </w:rPr>
      </w:pPr>
      <w:r>
        <w:t xml:space="preserve"> </w:t>
      </w:r>
      <w:r w:rsidR="005B71AB">
        <w:t>W</w:t>
      </w:r>
      <w:r w:rsidR="00B04C84">
        <w:t xml:space="preserve">e </w:t>
      </w:r>
      <w:ins w:id="15" w:author="Alan" w:date="2012-04-03T12:22:00Z">
        <w:r w:rsidR="00F450CD">
          <w:t>revised</w:t>
        </w:r>
      </w:ins>
      <w:r w:rsidR="00B04C84">
        <w:t xml:space="preserve"> the abstract to make t</w:t>
      </w:r>
      <w:r w:rsidR="007D4214">
        <w:t>he point of the article clearer</w:t>
      </w:r>
      <w:r w:rsidR="004B4574">
        <w:t xml:space="preserve">.  </w:t>
      </w:r>
    </w:p>
    <w:p w:rsidR="00F450CD" w:rsidRDefault="00F450CD" w:rsidP="00337584">
      <w:pPr>
        <w:pStyle w:val="Closing"/>
        <w:numPr>
          <w:ilvl w:val="0"/>
          <w:numId w:val="13"/>
        </w:numPr>
        <w:spacing w:after="120"/>
      </w:pPr>
      <w:ins w:id="16" w:author="Alan" w:date="2012-04-03T12:23:00Z">
        <w:r>
          <w:t>A number of small grammatical changes to make the article clearer</w:t>
        </w:r>
      </w:ins>
      <w:ins w:id="17" w:author="Alan" w:date="2012-04-03T12:24:00Z">
        <w:r>
          <w:t>.</w:t>
        </w:r>
      </w:ins>
    </w:p>
    <w:p w:rsidR="00BA2DAE" w:rsidRDefault="002C4C84" w:rsidP="002C4C84">
      <w:pPr>
        <w:pStyle w:val="ListParagraph"/>
        <w:numPr>
          <w:ilvl w:val="0"/>
          <w:numId w:val="13"/>
        </w:numPr>
        <w:autoSpaceDE w:val="0"/>
        <w:autoSpaceDN w:val="0"/>
        <w:adjustRightInd w:val="0"/>
      </w:pPr>
      <w:r>
        <w:t>The SW silicon data (predicted lifetimes from Phi and Phi’ as well as thermal conductivity) have been updated.  We found our original data was calculated using a lattice constant which did not result in a zero pressure simulation. We have also added a citation to</w:t>
      </w:r>
      <w:r w:rsidR="008513C4">
        <w:t xml:space="preserve"> a</w:t>
      </w:r>
      <w:r>
        <w:t xml:space="preserve"> recently published article where Phi and Phi’</w:t>
      </w:r>
      <w:r w:rsidR="00BA2DAE">
        <w:t xml:space="preserve"> are compared using SW silicon:</w:t>
      </w:r>
    </w:p>
    <w:p w:rsidR="00D60EB9" w:rsidRDefault="00D60EB9" w:rsidP="00D60EB9">
      <w:pPr>
        <w:pStyle w:val="ListParagraph"/>
        <w:autoSpaceDE w:val="0"/>
        <w:autoSpaceDN w:val="0"/>
        <w:adjustRightInd w:val="0"/>
      </w:pPr>
    </w:p>
    <w:p w:rsidR="002C4C84" w:rsidRDefault="002C4C84" w:rsidP="00BA2DAE">
      <w:pPr>
        <w:pStyle w:val="ListParagraph"/>
        <w:autoSpaceDE w:val="0"/>
        <w:autoSpaceDN w:val="0"/>
        <w:adjustRightInd w:val="0"/>
        <w:rPr>
          <w:ins w:id="18" w:author="Alan" w:date="2012-04-03T12:23:00Z"/>
        </w:rPr>
      </w:pPr>
      <w:r>
        <w:t xml:space="preserve"> </w:t>
      </w:r>
      <w:proofErr w:type="gramStart"/>
      <w:r w:rsidRPr="004B2E55">
        <w:rPr>
          <w:vertAlign w:val="superscript"/>
        </w:rPr>
        <w:t>54</w:t>
      </w:r>
      <w:r w:rsidRPr="0056197C">
        <w:t xml:space="preserve"> S. M. Takuma Hori, Takuma Shiga and J. Shiomi, Transactions of the Japan Society of Mechanical</w:t>
      </w:r>
      <w:r>
        <w:t xml:space="preserve"> </w:t>
      </w:r>
      <w:r w:rsidRPr="0056197C">
        <w:t xml:space="preserve">Engineers </w:t>
      </w:r>
      <w:r w:rsidRPr="002C4C84">
        <w:rPr>
          <w:b/>
          <w:bCs/>
        </w:rPr>
        <w:t>78</w:t>
      </w:r>
      <w:r w:rsidRPr="0056197C">
        <w:t>, 328 (2012).</w:t>
      </w:r>
      <w:proofErr w:type="gramEnd"/>
      <w:r w:rsidR="00BA2DAE">
        <w:t xml:space="preserve"> </w:t>
      </w:r>
    </w:p>
    <w:p w:rsidR="00F450CD" w:rsidRDefault="00F450CD" w:rsidP="00BA2DAE">
      <w:pPr>
        <w:pStyle w:val="ListParagraph"/>
        <w:autoSpaceDE w:val="0"/>
        <w:autoSpaceDN w:val="0"/>
        <w:adjustRightInd w:val="0"/>
        <w:rPr>
          <w:ins w:id="19" w:author="Alan" w:date="2012-04-03T12:23:00Z"/>
        </w:rPr>
      </w:pPr>
    </w:p>
    <w:p w:rsidR="00F450CD" w:rsidDel="00EE6D80" w:rsidRDefault="00F450CD" w:rsidP="00BA2DAE">
      <w:pPr>
        <w:pStyle w:val="ListParagraph"/>
        <w:autoSpaceDE w:val="0"/>
        <w:autoSpaceDN w:val="0"/>
        <w:adjustRightInd w:val="0"/>
        <w:rPr>
          <w:del w:id="20" w:author="Jason" w:date="2012-04-04T11:30:00Z"/>
        </w:rPr>
      </w:pPr>
      <w:bookmarkStart w:id="21" w:name="_GoBack"/>
    </w:p>
    <w:p w:rsidR="00D60EB9" w:rsidDel="00EE6D80" w:rsidRDefault="00D60EB9" w:rsidP="00BA2DAE">
      <w:pPr>
        <w:pStyle w:val="ListParagraph"/>
        <w:autoSpaceDE w:val="0"/>
        <w:autoSpaceDN w:val="0"/>
        <w:adjustRightInd w:val="0"/>
        <w:rPr>
          <w:del w:id="22" w:author="Jason" w:date="2012-04-04T11:30:00Z"/>
        </w:rPr>
      </w:pPr>
    </w:p>
    <w:bookmarkEnd w:id="21"/>
    <w:p w:rsidR="0056197C" w:rsidRPr="0056197C" w:rsidRDefault="0056197C" w:rsidP="0056197C">
      <w:pPr>
        <w:autoSpaceDE w:val="0"/>
        <w:autoSpaceDN w:val="0"/>
        <w:adjustRightInd w:val="0"/>
      </w:pPr>
    </w:p>
    <w:p w:rsidR="00FD5F91" w:rsidRPr="004F4881" w:rsidRDefault="00D27A70" w:rsidP="00FD5F91">
      <w:pPr>
        <w:pStyle w:val="Closing"/>
      </w:pPr>
      <w:r w:rsidRPr="004F4881">
        <w:t>Sincerely,</w:t>
      </w:r>
    </w:p>
    <w:p w:rsidR="00517A98" w:rsidRDefault="00B23D07" w:rsidP="009A6C68">
      <w:pPr>
        <w:pStyle w:val="Signature"/>
      </w:pPr>
      <w:r w:rsidRPr="004F4881">
        <w:t>Jason</w:t>
      </w:r>
      <w:r w:rsidR="0032286E">
        <w:t xml:space="preserve"> M.</w:t>
      </w:r>
      <w:r w:rsidRPr="004F4881">
        <w:t xml:space="preserve"> Larkin</w:t>
      </w:r>
      <w:r w:rsidR="0032286E">
        <w:t xml:space="preserve">, Joseph E. </w:t>
      </w:r>
      <w:proofErr w:type="spellStart"/>
      <w:r w:rsidR="0032286E">
        <w:t>Turney</w:t>
      </w:r>
      <w:proofErr w:type="spellEnd"/>
      <w:r w:rsidR="0032286E">
        <w:t xml:space="preserve">, </w:t>
      </w:r>
      <w:proofErr w:type="spellStart"/>
      <w:r w:rsidR="0032286E">
        <w:t>Alexandre</w:t>
      </w:r>
      <w:proofErr w:type="spellEnd"/>
      <w:r w:rsidR="0032286E">
        <w:t xml:space="preserve"> D. Massicotte, Cristina H. Amon, and Alan J. H. McGaughey</w:t>
      </w:r>
    </w:p>
    <w:p w:rsidR="00C0451D" w:rsidRDefault="00C0451D" w:rsidP="009A6C68">
      <w:pPr>
        <w:pStyle w:val="Signature"/>
      </w:pPr>
    </w:p>
    <w:p w:rsidR="00C0451D" w:rsidRDefault="00C0451D" w:rsidP="009A6C68">
      <w:pPr>
        <w:pStyle w:val="Signature"/>
      </w:pPr>
    </w:p>
    <w:p w:rsidR="00C0451D" w:rsidRPr="004F4881" w:rsidRDefault="00C0451D" w:rsidP="009A6C68">
      <w:pPr>
        <w:pStyle w:val="Signature"/>
      </w:pPr>
    </w:p>
    <w:sectPr w:rsidR="00C0451D" w:rsidRPr="004F4881" w:rsidSect="00CF13D7">
      <w:head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922" w:rsidRDefault="00E15922">
      <w:r>
        <w:separator/>
      </w:r>
    </w:p>
  </w:endnote>
  <w:endnote w:type="continuationSeparator" w:id="0">
    <w:p w:rsidR="00E15922" w:rsidRDefault="00E1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MR10">
    <w:panose1 w:val="00000000000000000000"/>
    <w:charset w:val="02"/>
    <w:family w:val="decorative"/>
    <w:notTrueType/>
    <w:pitch w:val="variable"/>
    <w:sig w:usb0="00000000" w:usb1="10000000" w:usb2="00000000" w:usb3="00000000" w:csb0="80000000" w:csb1="00000000"/>
  </w:font>
  <w:font w:name="CMR12">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922" w:rsidRDefault="00E15922">
      <w:r>
        <w:separator/>
      </w:r>
    </w:p>
  </w:footnote>
  <w:footnote w:type="continuationSeparator" w:id="0">
    <w:p w:rsidR="00E15922" w:rsidRDefault="00E15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01B" w:rsidRPr="000B7DA8" w:rsidRDefault="00C2101B" w:rsidP="000B7D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6471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3CF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6C6D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D05261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2A63C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14471"/>
    <w:multiLevelType w:val="hybridMultilevel"/>
    <w:tmpl w:val="769479AA"/>
    <w:lvl w:ilvl="0" w:tplc="1D92E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8F6DE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067B2"/>
    <w:multiLevelType w:val="hybridMultilevel"/>
    <w:tmpl w:val="25407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6B"/>
    <w:rsid w:val="000023F1"/>
    <w:rsid w:val="000103C7"/>
    <w:rsid w:val="0001666C"/>
    <w:rsid w:val="0005652C"/>
    <w:rsid w:val="00060DFC"/>
    <w:rsid w:val="00060E3C"/>
    <w:rsid w:val="00061034"/>
    <w:rsid w:val="00070495"/>
    <w:rsid w:val="00071B52"/>
    <w:rsid w:val="0007520E"/>
    <w:rsid w:val="00077C6D"/>
    <w:rsid w:val="000A03F9"/>
    <w:rsid w:val="000B7DA8"/>
    <w:rsid w:val="000C3EFE"/>
    <w:rsid w:val="000D43B2"/>
    <w:rsid w:val="000E7A6B"/>
    <w:rsid w:val="000F2F1D"/>
    <w:rsid w:val="00105B65"/>
    <w:rsid w:val="00106A95"/>
    <w:rsid w:val="00110C5F"/>
    <w:rsid w:val="001111B7"/>
    <w:rsid w:val="00112ABF"/>
    <w:rsid w:val="001209AB"/>
    <w:rsid w:val="00125627"/>
    <w:rsid w:val="0012564A"/>
    <w:rsid w:val="001261E9"/>
    <w:rsid w:val="001318D0"/>
    <w:rsid w:val="001320E3"/>
    <w:rsid w:val="00135B1D"/>
    <w:rsid w:val="00136692"/>
    <w:rsid w:val="0013733D"/>
    <w:rsid w:val="00140303"/>
    <w:rsid w:val="001444C0"/>
    <w:rsid w:val="001458C8"/>
    <w:rsid w:val="0015399D"/>
    <w:rsid w:val="00154BB1"/>
    <w:rsid w:val="00161FE0"/>
    <w:rsid w:val="00165240"/>
    <w:rsid w:val="00176957"/>
    <w:rsid w:val="00177EE0"/>
    <w:rsid w:val="00183B72"/>
    <w:rsid w:val="00185312"/>
    <w:rsid w:val="001A17AC"/>
    <w:rsid w:val="001B09BC"/>
    <w:rsid w:val="001B0EB0"/>
    <w:rsid w:val="001B40E2"/>
    <w:rsid w:val="001C1B5D"/>
    <w:rsid w:val="001C380A"/>
    <w:rsid w:val="001C39C4"/>
    <w:rsid w:val="001C3B37"/>
    <w:rsid w:val="001C3E28"/>
    <w:rsid w:val="001C76FD"/>
    <w:rsid w:val="001D185A"/>
    <w:rsid w:val="001F7C30"/>
    <w:rsid w:val="00204EBD"/>
    <w:rsid w:val="00211B89"/>
    <w:rsid w:val="0021430B"/>
    <w:rsid w:val="00214796"/>
    <w:rsid w:val="00216553"/>
    <w:rsid w:val="0021687E"/>
    <w:rsid w:val="00224952"/>
    <w:rsid w:val="00232D4B"/>
    <w:rsid w:val="002344CF"/>
    <w:rsid w:val="002351BE"/>
    <w:rsid w:val="00245CB9"/>
    <w:rsid w:val="00253FE9"/>
    <w:rsid w:val="00255735"/>
    <w:rsid w:val="0026120E"/>
    <w:rsid w:val="0026300C"/>
    <w:rsid w:val="00267CC0"/>
    <w:rsid w:val="00272AE7"/>
    <w:rsid w:val="002734E9"/>
    <w:rsid w:val="002A3F8C"/>
    <w:rsid w:val="002B1444"/>
    <w:rsid w:val="002B47B8"/>
    <w:rsid w:val="002C1BC0"/>
    <w:rsid w:val="002C2158"/>
    <w:rsid w:val="002C4C84"/>
    <w:rsid w:val="002D2996"/>
    <w:rsid w:val="002F14C9"/>
    <w:rsid w:val="002F341B"/>
    <w:rsid w:val="0032286E"/>
    <w:rsid w:val="00333A3F"/>
    <w:rsid w:val="00335C92"/>
    <w:rsid w:val="00337584"/>
    <w:rsid w:val="00346A45"/>
    <w:rsid w:val="003625F4"/>
    <w:rsid w:val="00366172"/>
    <w:rsid w:val="003704F7"/>
    <w:rsid w:val="0038159A"/>
    <w:rsid w:val="00393DD8"/>
    <w:rsid w:val="00397D13"/>
    <w:rsid w:val="003A185D"/>
    <w:rsid w:val="003A4DB6"/>
    <w:rsid w:val="003A65CF"/>
    <w:rsid w:val="003B24F2"/>
    <w:rsid w:val="003C188B"/>
    <w:rsid w:val="003C6938"/>
    <w:rsid w:val="003D1C7C"/>
    <w:rsid w:val="003D4F12"/>
    <w:rsid w:val="003D7FED"/>
    <w:rsid w:val="003E0D7E"/>
    <w:rsid w:val="003E14F1"/>
    <w:rsid w:val="003E6062"/>
    <w:rsid w:val="003F31DE"/>
    <w:rsid w:val="003F6440"/>
    <w:rsid w:val="004029BF"/>
    <w:rsid w:val="00416A5B"/>
    <w:rsid w:val="00422D2C"/>
    <w:rsid w:val="004251FF"/>
    <w:rsid w:val="00434EA8"/>
    <w:rsid w:val="00442C17"/>
    <w:rsid w:val="004432FF"/>
    <w:rsid w:val="004470E1"/>
    <w:rsid w:val="00452DEA"/>
    <w:rsid w:val="0045722F"/>
    <w:rsid w:val="00460BCA"/>
    <w:rsid w:val="00462B99"/>
    <w:rsid w:val="00465767"/>
    <w:rsid w:val="00470869"/>
    <w:rsid w:val="00472A0F"/>
    <w:rsid w:val="00485286"/>
    <w:rsid w:val="00487579"/>
    <w:rsid w:val="004960EF"/>
    <w:rsid w:val="00496C2A"/>
    <w:rsid w:val="004977D5"/>
    <w:rsid w:val="004B2E55"/>
    <w:rsid w:val="004B4574"/>
    <w:rsid w:val="004B5B67"/>
    <w:rsid w:val="004C0DEC"/>
    <w:rsid w:val="004E62AD"/>
    <w:rsid w:val="004F4881"/>
    <w:rsid w:val="004F6301"/>
    <w:rsid w:val="00504B9D"/>
    <w:rsid w:val="00507E9A"/>
    <w:rsid w:val="00517A98"/>
    <w:rsid w:val="0052704D"/>
    <w:rsid w:val="005273D5"/>
    <w:rsid w:val="00530AAD"/>
    <w:rsid w:val="00532A76"/>
    <w:rsid w:val="005334B7"/>
    <w:rsid w:val="00543B30"/>
    <w:rsid w:val="00547608"/>
    <w:rsid w:val="00550F94"/>
    <w:rsid w:val="00554027"/>
    <w:rsid w:val="00556C86"/>
    <w:rsid w:val="0056197C"/>
    <w:rsid w:val="00565139"/>
    <w:rsid w:val="005654E8"/>
    <w:rsid w:val="0057590C"/>
    <w:rsid w:val="00575B10"/>
    <w:rsid w:val="00586DEA"/>
    <w:rsid w:val="0059439E"/>
    <w:rsid w:val="005B1793"/>
    <w:rsid w:val="005B1B10"/>
    <w:rsid w:val="005B2344"/>
    <w:rsid w:val="005B71AB"/>
    <w:rsid w:val="005B7610"/>
    <w:rsid w:val="005B7620"/>
    <w:rsid w:val="005C081D"/>
    <w:rsid w:val="005C502A"/>
    <w:rsid w:val="005D1066"/>
    <w:rsid w:val="005E20FD"/>
    <w:rsid w:val="005E411F"/>
    <w:rsid w:val="005E4AAA"/>
    <w:rsid w:val="005F0A4B"/>
    <w:rsid w:val="005F4F00"/>
    <w:rsid w:val="005F6F6D"/>
    <w:rsid w:val="00613F39"/>
    <w:rsid w:val="0061751D"/>
    <w:rsid w:val="006308D8"/>
    <w:rsid w:val="00631FCB"/>
    <w:rsid w:val="00633C6F"/>
    <w:rsid w:val="00643A94"/>
    <w:rsid w:val="00644DAE"/>
    <w:rsid w:val="00650B2F"/>
    <w:rsid w:val="00675110"/>
    <w:rsid w:val="00682B20"/>
    <w:rsid w:val="006901F4"/>
    <w:rsid w:val="00690EFA"/>
    <w:rsid w:val="00694AA5"/>
    <w:rsid w:val="006A47C2"/>
    <w:rsid w:val="006B3DD1"/>
    <w:rsid w:val="006C2830"/>
    <w:rsid w:val="006C360D"/>
    <w:rsid w:val="006D1794"/>
    <w:rsid w:val="006F02C2"/>
    <w:rsid w:val="006F0AB2"/>
    <w:rsid w:val="006F718B"/>
    <w:rsid w:val="007017A6"/>
    <w:rsid w:val="007033E9"/>
    <w:rsid w:val="00724338"/>
    <w:rsid w:val="007334AD"/>
    <w:rsid w:val="007347D7"/>
    <w:rsid w:val="007373FA"/>
    <w:rsid w:val="00742A1A"/>
    <w:rsid w:val="00743855"/>
    <w:rsid w:val="00744147"/>
    <w:rsid w:val="0074634B"/>
    <w:rsid w:val="007500BF"/>
    <w:rsid w:val="0075763D"/>
    <w:rsid w:val="00763DF8"/>
    <w:rsid w:val="00767097"/>
    <w:rsid w:val="00781B01"/>
    <w:rsid w:val="007834BF"/>
    <w:rsid w:val="00787DAE"/>
    <w:rsid w:val="007902F6"/>
    <w:rsid w:val="007917ED"/>
    <w:rsid w:val="0079644C"/>
    <w:rsid w:val="007A6622"/>
    <w:rsid w:val="007A6A41"/>
    <w:rsid w:val="007B21F9"/>
    <w:rsid w:val="007B26E0"/>
    <w:rsid w:val="007B39CC"/>
    <w:rsid w:val="007C2960"/>
    <w:rsid w:val="007C7079"/>
    <w:rsid w:val="007D03C5"/>
    <w:rsid w:val="007D4214"/>
    <w:rsid w:val="007E0CEB"/>
    <w:rsid w:val="007F303E"/>
    <w:rsid w:val="007F32CB"/>
    <w:rsid w:val="00810B61"/>
    <w:rsid w:val="00811DF8"/>
    <w:rsid w:val="00814415"/>
    <w:rsid w:val="0081687D"/>
    <w:rsid w:val="008333DA"/>
    <w:rsid w:val="00835DBC"/>
    <w:rsid w:val="00837092"/>
    <w:rsid w:val="00842CE3"/>
    <w:rsid w:val="008513C4"/>
    <w:rsid w:val="00852CDA"/>
    <w:rsid w:val="00864393"/>
    <w:rsid w:val="00864846"/>
    <w:rsid w:val="00876FF3"/>
    <w:rsid w:val="008772B3"/>
    <w:rsid w:val="00882C37"/>
    <w:rsid w:val="0089011F"/>
    <w:rsid w:val="00892063"/>
    <w:rsid w:val="008A1E70"/>
    <w:rsid w:val="008A63A5"/>
    <w:rsid w:val="008B5148"/>
    <w:rsid w:val="008C0A78"/>
    <w:rsid w:val="008C1C4D"/>
    <w:rsid w:val="008C2250"/>
    <w:rsid w:val="008C25FE"/>
    <w:rsid w:val="008C3584"/>
    <w:rsid w:val="008C6F04"/>
    <w:rsid w:val="008E54F4"/>
    <w:rsid w:val="008F263A"/>
    <w:rsid w:val="00901ABD"/>
    <w:rsid w:val="0090394E"/>
    <w:rsid w:val="009153C5"/>
    <w:rsid w:val="009321DF"/>
    <w:rsid w:val="00933D57"/>
    <w:rsid w:val="00940898"/>
    <w:rsid w:val="00956F81"/>
    <w:rsid w:val="009610B9"/>
    <w:rsid w:val="00964E23"/>
    <w:rsid w:val="00975402"/>
    <w:rsid w:val="00977671"/>
    <w:rsid w:val="00981E11"/>
    <w:rsid w:val="009A086D"/>
    <w:rsid w:val="009A0E3F"/>
    <w:rsid w:val="009A2C51"/>
    <w:rsid w:val="009A462A"/>
    <w:rsid w:val="009A53D2"/>
    <w:rsid w:val="009A6C68"/>
    <w:rsid w:val="009C2953"/>
    <w:rsid w:val="009C31D9"/>
    <w:rsid w:val="009E1548"/>
    <w:rsid w:val="009E1724"/>
    <w:rsid w:val="009E7B99"/>
    <w:rsid w:val="009F2F6E"/>
    <w:rsid w:val="009F31A2"/>
    <w:rsid w:val="009F34DD"/>
    <w:rsid w:val="009F4342"/>
    <w:rsid w:val="009F49DF"/>
    <w:rsid w:val="00A3426B"/>
    <w:rsid w:val="00A411D2"/>
    <w:rsid w:val="00A44EC6"/>
    <w:rsid w:val="00A46190"/>
    <w:rsid w:val="00A52BD8"/>
    <w:rsid w:val="00A556EF"/>
    <w:rsid w:val="00A56A8D"/>
    <w:rsid w:val="00A744C9"/>
    <w:rsid w:val="00A76459"/>
    <w:rsid w:val="00A800CB"/>
    <w:rsid w:val="00A8210B"/>
    <w:rsid w:val="00A92932"/>
    <w:rsid w:val="00AA1E70"/>
    <w:rsid w:val="00AB102A"/>
    <w:rsid w:val="00AB6D9D"/>
    <w:rsid w:val="00AC0288"/>
    <w:rsid w:val="00AC6DC0"/>
    <w:rsid w:val="00AD2782"/>
    <w:rsid w:val="00AE27A5"/>
    <w:rsid w:val="00AE5BE3"/>
    <w:rsid w:val="00AE64C6"/>
    <w:rsid w:val="00AF0CD6"/>
    <w:rsid w:val="00AF1A0E"/>
    <w:rsid w:val="00AF5ED8"/>
    <w:rsid w:val="00B04C6A"/>
    <w:rsid w:val="00B04C84"/>
    <w:rsid w:val="00B23D07"/>
    <w:rsid w:val="00B26817"/>
    <w:rsid w:val="00B63A76"/>
    <w:rsid w:val="00B679CA"/>
    <w:rsid w:val="00B75B60"/>
    <w:rsid w:val="00B76823"/>
    <w:rsid w:val="00B876BB"/>
    <w:rsid w:val="00B919DB"/>
    <w:rsid w:val="00B948EA"/>
    <w:rsid w:val="00B95DB3"/>
    <w:rsid w:val="00BA2DAE"/>
    <w:rsid w:val="00BA4741"/>
    <w:rsid w:val="00BB054A"/>
    <w:rsid w:val="00BB4F9F"/>
    <w:rsid w:val="00BB633F"/>
    <w:rsid w:val="00BB64E3"/>
    <w:rsid w:val="00BC4E1A"/>
    <w:rsid w:val="00BD0BBB"/>
    <w:rsid w:val="00BD7C73"/>
    <w:rsid w:val="00BE1735"/>
    <w:rsid w:val="00BE7676"/>
    <w:rsid w:val="00BF1ACF"/>
    <w:rsid w:val="00BF7025"/>
    <w:rsid w:val="00C015A3"/>
    <w:rsid w:val="00C0451D"/>
    <w:rsid w:val="00C06E76"/>
    <w:rsid w:val="00C126B0"/>
    <w:rsid w:val="00C16919"/>
    <w:rsid w:val="00C2101B"/>
    <w:rsid w:val="00C27B38"/>
    <w:rsid w:val="00C30B7C"/>
    <w:rsid w:val="00C435C3"/>
    <w:rsid w:val="00C479C1"/>
    <w:rsid w:val="00C749D6"/>
    <w:rsid w:val="00C76F6D"/>
    <w:rsid w:val="00C833FF"/>
    <w:rsid w:val="00C84E14"/>
    <w:rsid w:val="00C93A6C"/>
    <w:rsid w:val="00CB07F6"/>
    <w:rsid w:val="00CC0CB4"/>
    <w:rsid w:val="00CC28DE"/>
    <w:rsid w:val="00CC2ADC"/>
    <w:rsid w:val="00CC441C"/>
    <w:rsid w:val="00CC62BE"/>
    <w:rsid w:val="00CC799A"/>
    <w:rsid w:val="00CD5CD2"/>
    <w:rsid w:val="00CE2262"/>
    <w:rsid w:val="00CE2C65"/>
    <w:rsid w:val="00CE7247"/>
    <w:rsid w:val="00CF13D7"/>
    <w:rsid w:val="00D00436"/>
    <w:rsid w:val="00D06042"/>
    <w:rsid w:val="00D06DBB"/>
    <w:rsid w:val="00D12684"/>
    <w:rsid w:val="00D23AEB"/>
    <w:rsid w:val="00D24D05"/>
    <w:rsid w:val="00D2679A"/>
    <w:rsid w:val="00D27A70"/>
    <w:rsid w:val="00D35009"/>
    <w:rsid w:val="00D408A6"/>
    <w:rsid w:val="00D511DA"/>
    <w:rsid w:val="00D512AB"/>
    <w:rsid w:val="00D55D14"/>
    <w:rsid w:val="00D602FE"/>
    <w:rsid w:val="00D60EB9"/>
    <w:rsid w:val="00D67689"/>
    <w:rsid w:val="00D75CC1"/>
    <w:rsid w:val="00D850DA"/>
    <w:rsid w:val="00D978FA"/>
    <w:rsid w:val="00DA48D8"/>
    <w:rsid w:val="00DA7A6B"/>
    <w:rsid w:val="00DB0B66"/>
    <w:rsid w:val="00DB7E28"/>
    <w:rsid w:val="00DC0137"/>
    <w:rsid w:val="00DC53DE"/>
    <w:rsid w:val="00DD420E"/>
    <w:rsid w:val="00DE1986"/>
    <w:rsid w:val="00DF6314"/>
    <w:rsid w:val="00E01DB2"/>
    <w:rsid w:val="00E01F46"/>
    <w:rsid w:val="00E020F1"/>
    <w:rsid w:val="00E057CB"/>
    <w:rsid w:val="00E07805"/>
    <w:rsid w:val="00E10E12"/>
    <w:rsid w:val="00E11F61"/>
    <w:rsid w:val="00E15922"/>
    <w:rsid w:val="00E23622"/>
    <w:rsid w:val="00E30BAF"/>
    <w:rsid w:val="00E325C6"/>
    <w:rsid w:val="00E35FB1"/>
    <w:rsid w:val="00E366D8"/>
    <w:rsid w:val="00E51CB2"/>
    <w:rsid w:val="00E600B5"/>
    <w:rsid w:val="00E8384F"/>
    <w:rsid w:val="00E87DFC"/>
    <w:rsid w:val="00E917D4"/>
    <w:rsid w:val="00E92930"/>
    <w:rsid w:val="00E9426F"/>
    <w:rsid w:val="00EA3906"/>
    <w:rsid w:val="00EA5EAF"/>
    <w:rsid w:val="00EB16DE"/>
    <w:rsid w:val="00EB2643"/>
    <w:rsid w:val="00ED31B4"/>
    <w:rsid w:val="00ED5721"/>
    <w:rsid w:val="00EE417E"/>
    <w:rsid w:val="00EE49B0"/>
    <w:rsid w:val="00EE6D80"/>
    <w:rsid w:val="00EF1DBC"/>
    <w:rsid w:val="00EF1DE9"/>
    <w:rsid w:val="00EF399D"/>
    <w:rsid w:val="00F04FAB"/>
    <w:rsid w:val="00F07C74"/>
    <w:rsid w:val="00F135D1"/>
    <w:rsid w:val="00F3319A"/>
    <w:rsid w:val="00F41D38"/>
    <w:rsid w:val="00F450CD"/>
    <w:rsid w:val="00F47F3E"/>
    <w:rsid w:val="00F55176"/>
    <w:rsid w:val="00F673DF"/>
    <w:rsid w:val="00F7750F"/>
    <w:rsid w:val="00F77FB5"/>
    <w:rsid w:val="00F87265"/>
    <w:rsid w:val="00FA0358"/>
    <w:rsid w:val="00FA0DD8"/>
    <w:rsid w:val="00FA2C56"/>
    <w:rsid w:val="00FA53E3"/>
    <w:rsid w:val="00FA5A48"/>
    <w:rsid w:val="00FD0588"/>
    <w:rsid w:val="00FD5F91"/>
    <w:rsid w:val="00FE1D63"/>
    <w:rsid w:val="00FF11EC"/>
    <w:rsid w:val="00FF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2742">
      <w:bodyDiv w:val="1"/>
      <w:marLeft w:val="0"/>
      <w:marRight w:val="0"/>
      <w:marTop w:val="0"/>
      <w:marBottom w:val="0"/>
      <w:divBdr>
        <w:top w:val="none" w:sz="0" w:space="0" w:color="auto"/>
        <w:left w:val="none" w:sz="0" w:space="0" w:color="auto"/>
        <w:bottom w:val="none" w:sz="0" w:space="0" w:color="auto"/>
        <w:right w:val="none" w:sz="0" w:space="0" w:color="auto"/>
      </w:divBdr>
    </w:div>
    <w:div w:id="1357997257">
      <w:bodyDiv w:val="1"/>
      <w:marLeft w:val="0"/>
      <w:marRight w:val="0"/>
      <w:marTop w:val="0"/>
      <w:marBottom w:val="0"/>
      <w:divBdr>
        <w:top w:val="none" w:sz="0" w:space="0" w:color="auto"/>
        <w:left w:val="none" w:sz="0" w:space="0" w:color="auto"/>
        <w:bottom w:val="none" w:sz="0" w:space="0" w:color="auto"/>
        <w:right w:val="none" w:sz="0" w:space="0" w:color="auto"/>
      </w:divBdr>
    </w:div>
    <w:div w:id="1694964064">
      <w:bodyDiv w:val="1"/>
      <w:marLeft w:val="0"/>
      <w:marRight w:val="0"/>
      <w:marTop w:val="0"/>
      <w:marBottom w:val="0"/>
      <w:divBdr>
        <w:top w:val="none" w:sz="0" w:space="0" w:color="auto"/>
        <w:left w:val="none" w:sz="0" w:space="0" w:color="auto"/>
        <w:bottom w:val="none" w:sz="0" w:space="0" w:color="auto"/>
        <w:right w:val="none" w:sz="0" w:space="0" w:color="auto"/>
      </w:divBdr>
    </w:div>
    <w:div w:id="1937252654">
      <w:bodyDiv w:val="1"/>
      <w:marLeft w:val="0"/>
      <w:marRight w:val="0"/>
      <w:marTop w:val="0"/>
      <w:marBottom w:val="0"/>
      <w:divBdr>
        <w:top w:val="none" w:sz="0" w:space="0" w:color="auto"/>
        <w:left w:val="none" w:sz="0" w:space="0" w:color="auto"/>
        <w:bottom w:val="none" w:sz="0" w:space="0" w:color="auto"/>
        <w:right w:val="none" w:sz="0" w:space="0" w:color="auto"/>
      </w:divBdr>
    </w:div>
    <w:div w:id="19395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rb@ridge.ap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son\Application%20Data\Microsoft\Templates\Request%20for%20academic%20department%20inform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AB74A-3E2B-43A4-B191-E9D0EEAA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 for academic department information</Template>
  <TotalTime>1</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cp:lastPrinted>2012-04-04T15:32:00Z</cp:lastPrinted>
  <dcterms:created xsi:type="dcterms:W3CDTF">2012-04-04T15:31:00Z</dcterms:created>
  <dcterms:modified xsi:type="dcterms:W3CDTF">2012-04-04T15:32:00Z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TC060900241033</vt:lpwstr>
  </property>
</Properties>
</file>